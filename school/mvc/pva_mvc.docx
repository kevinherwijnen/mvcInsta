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41590150"/>
    <w:bookmarkStart w:id="1" w:name="_Toc341590247"/>
    <w:bookmarkStart w:id="2" w:name="_Toc341590315"/>
    <w:bookmarkStart w:id="3" w:name="_Toc341590398"/>
    <w:p w14:paraId="73B34ADE" w14:textId="77777777" w:rsidR="00FA2119" w:rsidRDefault="00FA2119">
      <w:pPr>
        <w:pStyle w:val="Titel"/>
      </w:pPr>
      <w:r>
        <w:fldChar w:fldCharType="begin"/>
      </w:r>
      <w:r>
        <w:instrText xml:space="preserve"> DOCPROPERTY "Titel"  \* MERGEFORMAT </w:instrText>
      </w:r>
      <w:r>
        <w:fldChar w:fldCharType="separate"/>
      </w:r>
      <w:r w:rsidR="0079419B">
        <w:t>Plan van Aanpak</w:t>
      </w:r>
      <w:r>
        <w:fldChar w:fldCharType="end"/>
      </w:r>
    </w:p>
    <w:p w14:paraId="73B34ADF" w14:textId="70B20A3B" w:rsidR="00FA2119" w:rsidRDefault="006F0251">
      <w:pPr>
        <w:pStyle w:val="Ondertitel1"/>
      </w:pPr>
      <w:r>
        <w:fldChar w:fldCharType="begin"/>
      </w:r>
      <w:r>
        <w:instrText xml:space="preserve"> DOCPROPERTY "Ondertitel"  \* MERGEFORMAT </w:instrText>
      </w:r>
      <w:r>
        <w:fldChar w:fldCharType="separate"/>
      </w:r>
      <w:r w:rsidR="0079419B">
        <w:t>[</w:t>
      </w:r>
      <w:del w:id="4" w:author="van Dijk, Robin" w:date="2017-11-30T11:06:00Z">
        <w:r w:rsidR="00FD3516" w:rsidDel="003448A4">
          <w:delText>Website</w:delText>
        </w:r>
      </w:del>
      <w:del w:id="5" w:author="van Dijk, Robin" w:date="2018-03-15T09:42:00Z">
        <w:r w:rsidR="00FD3516" w:rsidDel="00C1478E">
          <w:delText xml:space="preserve"> project</w:delText>
        </w:r>
      </w:del>
      <w:ins w:id="6" w:author="van Dijk, Robin" w:date="2018-03-15T09:42:00Z">
        <w:r w:rsidR="00C1478E">
          <w:t>Model View Control</w:t>
        </w:r>
      </w:ins>
      <w:r w:rsidR="0079419B">
        <w:t>]</w:t>
      </w:r>
      <w:r>
        <w:fldChar w:fldCharType="end"/>
      </w:r>
    </w:p>
    <w:p w14:paraId="73B34AE0" w14:textId="6147566A" w:rsidR="00FA2119" w:rsidRDefault="006F0251">
      <w:pPr>
        <w:pStyle w:val="Subtitel"/>
      </w:pPr>
      <w:r>
        <w:fldChar w:fldCharType="begin"/>
      </w:r>
      <w:r>
        <w:instrText xml:space="preserve"> DOCPROPERTY Bedrijf \* MERGEFORMAT </w:instrText>
      </w:r>
      <w:r>
        <w:fldChar w:fldCharType="separate"/>
      </w:r>
      <w:r w:rsidR="0079419B">
        <w:t>[</w:t>
      </w:r>
      <w:del w:id="7" w:author="van Dijk, Robin" w:date="2017-11-30T11:05:00Z">
        <w:r w:rsidR="00167FF7" w:rsidDel="003448A4">
          <w:delText>Geef het een naam</w:delText>
        </w:r>
      </w:del>
      <w:ins w:id="8" w:author="van Dijk, Robin" w:date="2017-11-30T11:05:00Z">
        <w:r w:rsidR="00C1478E">
          <w:t>MVC</w:t>
        </w:r>
      </w:ins>
      <w:r w:rsidR="0079419B">
        <w:t>]</w:t>
      </w:r>
      <w:r>
        <w:fldChar w:fldCharType="end"/>
      </w:r>
      <w:del w:id="9" w:author="van Dijk, Robin" w:date="2017-11-30T11:05:00Z">
        <w:r w:rsidR="00FA2119" w:rsidDel="003448A4">
          <w:br/>
        </w:r>
        <w:commentRangeStart w:id="10"/>
        <w:r w:rsidR="00651C56" w:rsidDel="003448A4">
          <w:fldChar w:fldCharType="begin"/>
        </w:r>
        <w:r w:rsidR="00651C56" w:rsidDel="003448A4">
          <w:delInstrText xml:space="preserve"> DOCPROPERTY Hoofdlocatie \* MERGEFORMAT </w:delInstrText>
        </w:r>
        <w:r w:rsidR="00651C56" w:rsidDel="003448A4">
          <w:fldChar w:fldCharType="separate"/>
        </w:r>
        <w:r w:rsidR="0079419B" w:rsidDel="003448A4">
          <w:delText>[</w:delText>
        </w:r>
        <w:r w:rsidR="00167FF7" w:rsidDel="003448A4">
          <w:delText>Internet</w:delText>
        </w:r>
        <w:r w:rsidR="0079419B" w:rsidDel="003448A4">
          <w:delText>]</w:delText>
        </w:r>
        <w:r w:rsidR="00651C56" w:rsidDel="003448A4">
          <w:fldChar w:fldCharType="end"/>
        </w:r>
        <w:commentRangeEnd w:id="10"/>
        <w:r w:rsidR="00461935" w:rsidDel="003448A4">
          <w:rPr>
            <w:rStyle w:val="Verwijzingopmerking"/>
            <w:rFonts w:ascii="Arial" w:hAnsi="Arial"/>
            <w:i w:val="0"/>
          </w:rPr>
          <w:commentReference w:id="10"/>
        </w:r>
        <w:r w:rsidR="00FA2119" w:rsidDel="003448A4">
          <w:br/>
        </w:r>
      </w:del>
    </w:p>
    <w:p w14:paraId="73B34AE1" w14:textId="77777777" w:rsidR="00FA2119" w:rsidRDefault="00FA2119">
      <w:pPr>
        <w:jc w:val="center"/>
      </w:pPr>
    </w:p>
    <w:p w14:paraId="73B34AE2" w14:textId="7F04746C" w:rsidR="00FA2119" w:rsidRDefault="00FA2119">
      <w:pPr>
        <w:pStyle w:val="Titelbloktekst"/>
        <w:framePr w:wrap="notBeside"/>
      </w:pPr>
      <w:r>
        <w:tab/>
        <w:t>Projectleider</w:t>
      </w:r>
      <w:r>
        <w:tab/>
        <w:t>:</w:t>
      </w:r>
      <w:r>
        <w:tab/>
      </w:r>
      <w:r w:rsidR="006F0251">
        <w:fldChar w:fldCharType="begin"/>
      </w:r>
      <w:r w:rsidR="006F0251">
        <w:instrText xml:space="preserve"> DOCPROPERTY "Projectleider"  \* MERGEFORMAT </w:instrText>
      </w:r>
      <w:r w:rsidR="006F0251">
        <w:fldChar w:fldCharType="separate"/>
      </w:r>
      <w:r w:rsidR="0079419B">
        <w:t>[</w:t>
      </w:r>
      <w:ins w:id="11" w:author="van Dijk, Robin" w:date="2018-03-15T11:13:00Z">
        <w:r w:rsidR="00472443">
          <w:t xml:space="preserve">Aminah, </w:t>
        </w:r>
      </w:ins>
      <w:ins w:id="12" w:author="van Dijk, Robin" w:date="2018-03-15T10:53:00Z">
        <w:r w:rsidR="00410F49">
          <w:t>Balfaqih</w:t>
        </w:r>
      </w:ins>
      <w:del w:id="13" w:author="van Dijk, Robin" w:date="2017-11-30T11:06:00Z">
        <w:r w:rsidR="0079419B" w:rsidDel="003448A4">
          <w:delText>Projectleider</w:delText>
        </w:r>
      </w:del>
      <w:r w:rsidR="0079419B">
        <w:t>]</w:t>
      </w:r>
      <w:r w:rsidR="006F0251">
        <w:fldChar w:fldCharType="end"/>
      </w:r>
    </w:p>
    <w:p w14:paraId="73B34AE3" w14:textId="183164A7" w:rsidR="00FA2119" w:rsidRDefault="00FA2119">
      <w:pPr>
        <w:pStyle w:val="Titelbloktekst"/>
        <w:framePr w:wrap="notBeside"/>
      </w:pPr>
      <w:r>
        <w:tab/>
        <w:t>Projectnummer</w:t>
      </w:r>
      <w:r>
        <w:tab/>
        <w:t>:</w:t>
      </w:r>
      <w:r>
        <w:tab/>
      </w:r>
      <w:r w:rsidR="00167FF7">
        <w:t>1</w:t>
      </w:r>
    </w:p>
    <w:p w14:paraId="73B34AE4" w14:textId="2511BA73" w:rsidR="00FA2119" w:rsidRDefault="00FA2119">
      <w:pPr>
        <w:pStyle w:val="Titelbloktekst"/>
        <w:framePr w:wrap="notBeside"/>
      </w:pPr>
      <w:r>
        <w:tab/>
        <w:t>Datum</w:t>
      </w:r>
      <w:r>
        <w:tab/>
        <w:t>:</w:t>
      </w:r>
      <w:r>
        <w:tab/>
        <w:t>[</w:t>
      </w:r>
      <w:ins w:id="14" w:author="van Dijk, Robin" w:date="2017-11-30T11:06:00Z">
        <w:r w:rsidR="00285522">
          <w:t>15-3-2018</w:t>
        </w:r>
        <w:r w:rsidR="003448A4">
          <w:t>]</w:t>
        </w:r>
      </w:ins>
      <w:commentRangeStart w:id="15"/>
      <w:del w:id="16" w:author="van Dijk, Robin" w:date="2017-11-30T11:06:00Z">
        <w:r w:rsidR="00167FF7" w:rsidDel="003448A4">
          <w:delText>16-9-2016</w:delText>
        </w:r>
        <w:commentRangeEnd w:id="15"/>
        <w:r w:rsidR="00461935" w:rsidDel="003448A4">
          <w:rPr>
            <w:rStyle w:val="Verwijzingopmerking"/>
          </w:rPr>
          <w:commentReference w:id="15"/>
        </w:r>
        <w:r w:rsidDel="003448A4">
          <w:delText>]</w:delText>
        </w:r>
      </w:del>
    </w:p>
    <w:p w14:paraId="73B34AE5" w14:textId="77777777" w:rsidR="00FA2119" w:rsidRDefault="00FA2119">
      <w:pPr>
        <w:pStyle w:val="Titelbloktekst"/>
        <w:framePr w:wrap="notBeside"/>
      </w:pPr>
      <w:r>
        <w:tab/>
        <w:t>Versie</w:t>
      </w:r>
      <w:r>
        <w:tab/>
        <w:t>:</w:t>
      </w:r>
      <w:r>
        <w:tab/>
      </w:r>
      <w:r w:rsidR="006F0251">
        <w:fldChar w:fldCharType="begin"/>
      </w:r>
      <w:r w:rsidR="006F0251">
        <w:instrText xml:space="preserve"> DOCPROPERTY Versienummer \* MERGEFORMAT </w:instrText>
      </w:r>
      <w:r w:rsidR="006F0251">
        <w:fldChar w:fldCharType="separate"/>
      </w:r>
      <w:r w:rsidR="0079419B">
        <w:t>1.0</w:t>
      </w:r>
      <w:r w:rsidR="006F0251">
        <w:fldChar w:fldCharType="end"/>
      </w:r>
    </w:p>
    <w:p w14:paraId="73B34AE7" w14:textId="2033FB5E" w:rsidR="00FA2119" w:rsidRDefault="00FA2119">
      <w:pPr>
        <w:pStyle w:val="Verborgen"/>
        <w:sectPr w:rsidR="00FA2119">
          <w:headerReference w:type="default" r:id="rId11"/>
          <w:footerReference w:type="even" r:id="rId12"/>
          <w:footerReference w:type="default" r:id="rId13"/>
          <w:pgSz w:w="11907" w:h="16840" w:code="9"/>
          <w:pgMar w:top="1134" w:right="1418" w:bottom="1134" w:left="1418" w:header="284" w:footer="680" w:gutter="0"/>
          <w:paperSrc w:first="2" w:other="3"/>
          <w:pgNumType w:fmt="upperRoman"/>
          <w:cols w:space="708"/>
        </w:sectPr>
      </w:pPr>
    </w:p>
    <w:p w14:paraId="73B34AEA" w14:textId="6A54820F" w:rsidR="008A0E4F" w:rsidRDefault="003448A4" w:rsidP="00513850">
      <w:pPr>
        <w:pStyle w:val="Kopoverige"/>
        <w:numPr>
          <w:ilvl w:val="0"/>
          <w:numId w:val="0"/>
        </w:numPr>
      </w:pPr>
      <w:bookmarkStart w:id="17" w:name="_Toc372543934"/>
      <w:ins w:id="18" w:author="van Dijk, Robin" w:date="2017-11-30T11:11:00Z">
        <w:r>
          <w:lastRenderedPageBreak/>
          <w:t>introductie</w:t>
        </w:r>
      </w:ins>
      <w:del w:id="19" w:author="van Dijk, Robin" w:date="2017-11-30T11:11:00Z">
        <w:r w:rsidR="008A0E4F" w:rsidDel="003448A4">
          <w:delText>Titel</w:delText>
        </w:r>
        <w:commentRangeStart w:id="20"/>
        <w:r w:rsidR="008A0E4F" w:rsidDel="003448A4">
          <w:delText>pagina</w:delText>
        </w:r>
        <w:bookmarkEnd w:id="17"/>
        <w:commentRangeEnd w:id="20"/>
        <w:r w:rsidR="00461935" w:rsidDel="003448A4">
          <w:rPr>
            <w:rStyle w:val="Verwijzingopmerking"/>
            <w:b w:val="0"/>
            <w:smallCaps w:val="0"/>
            <w:kern w:val="0"/>
          </w:rPr>
          <w:commentReference w:id="20"/>
        </w:r>
      </w:del>
    </w:p>
    <w:p w14:paraId="54F9705E" w14:textId="202A71FF" w:rsidR="00513850" w:rsidRPr="00513850" w:rsidDel="008728E4" w:rsidRDefault="008728E4" w:rsidP="00513850">
      <w:pPr>
        <w:rPr>
          <w:del w:id="21" w:author="van Dijk, Robin" w:date="2018-03-15T09:44:00Z"/>
        </w:rPr>
      </w:pPr>
      <w:ins w:id="22" w:author="van Dijk, Robin" w:date="2018-03-15T09:44:00Z">
        <w:r>
          <w:t>De gegeven opdracht gaat over, een project met een voornamelijk gebruik van MVC waarin de makers van dit MVC zich verder vorderen in het begrijpen van Model View Control. De makers zijn</w:t>
        </w:r>
      </w:ins>
      <w:ins w:id="23" w:author="van Dijk, Robin" w:date="2018-03-15T10:54:00Z">
        <w:r w:rsidR="00CD38B8">
          <w:t xml:space="preserve"> er mee bezig op een applicatie te maken die </w:t>
        </w:r>
        <w:r w:rsidR="00380B97">
          <w:t>in de richting van Instagram zal gaan met extra en verbeterde functies</w:t>
        </w:r>
      </w:ins>
      <w:ins w:id="24" w:author="van Dijk, Robin" w:date="2018-03-15T09:44:00Z">
        <w:r>
          <w:t>.</w:t>
        </w:r>
      </w:ins>
      <w:ins w:id="25" w:author="van Dijk, Robin" w:date="2018-03-15T09:51:00Z">
        <w:r w:rsidR="00355388">
          <w:t xml:space="preserve"> Deze opdrach</w:t>
        </w:r>
      </w:ins>
      <w:ins w:id="26" w:author="van Dijk, Robin" w:date="2018-03-15T09:52:00Z">
        <w:r w:rsidR="00355388">
          <w:t>t word uitgevoerd door Kevin Herwijnen en Robin van Dijk</w:t>
        </w:r>
        <w:r w:rsidR="004F7FAD">
          <w:t>.</w:t>
        </w:r>
      </w:ins>
      <w:ins w:id="27" w:author="van Dijk, Robin" w:date="2018-03-15T09:51:00Z">
        <w:r w:rsidR="00355388">
          <w:t xml:space="preserve"> </w:t>
        </w:r>
      </w:ins>
      <w:del w:id="28" w:author="van Dijk, Robin" w:date="2018-03-15T09:44:00Z">
        <w:r w:rsidR="00513850" w:rsidDel="008728E4">
          <w:delText xml:space="preserve">De gegeven opdracht is om een </w:delText>
        </w:r>
      </w:del>
      <w:del w:id="29" w:author="van Dijk, Robin" w:date="2017-11-30T11:07:00Z">
        <w:r w:rsidR="00513850" w:rsidDel="003448A4">
          <w:delText>website</w:delText>
        </w:r>
      </w:del>
      <w:del w:id="30" w:author="van Dijk, Robin" w:date="2018-03-15T09:44:00Z">
        <w:r w:rsidR="00513850" w:rsidDel="008728E4">
          <w:delText xml:space="preserve"> te maken waarop </w:delText>
        </w:r>
      </w:del>
      <w:del w:id="31" w:author="van Dijk, Robin" w:date="2017-11-30T11:07:00Z">
        <w:r w:rsidR="00513850" w:rsidDel="003448A4">
          <w:delText>producten kunnen worde</w:delText>
        </w:r>
      </w:del>
      <w:del w:id="32" w:author="van Dijk, Robin" w:date="2017-11-30T11:08:00Z">
        <w:r w:rsidR="00513850" w:rsidDel="003448A4">
          <w:delText>n afgebeeld als een voorbeeld voor een consument</w:delText>
        </w:r>
      </w:del>
      <w:del w:id="33" w:author="van Dijk, Robin" w:date="2018-03-15T09:44:00Z">
        <w:r w:rsidR="00513850" w:rsidDel="008728E4">
          <w:delText xml:space="preserve">. </w:delText>
        </w:r>
      </w:del>
      <w:del w:id="34" w:author="van Dijk, Robin" w:date="2017-11-30T11:08:00Z">
        <w:r w:rsidR="00513850" w:rsidDel="003448A4">
          <w:delText>Hierbij is de prijs aanwezig van elk product dat leverbaar is bij het bedrijf</w:delText>
        </w:r>
      </w:del>
      <w:del w:id="35" w:author="van Dijk, Robin" w:date="2018-03-15T09:44:00Z">
        <w:r w:rsidR="00513850" w:rsidDel="008728E4">
          <w:delText xml:space="preserve"> ‘</w:delText>
        </w:r>
      </w:del>
      <w:del w:id="36" w:author="van Dijk, Robin" w:date="2017-11-30T11:09:00Z">
        <w:r w:rsidR="00513850" w:rsidDel="003448A4">
          <w:delText>Geef het een naam</w:delText>
        </w:r>
      </w:del>
      <w:del w:id="37" w:author="van Dijk, Robin" w:date="2018-03-15T09:44:00Z">
        <w:r w:rsidR="00513850" w:rsidDel="008728E4">
          <w:delText xml:space="preserve">’ maar </w:delText>
        </w:r>
      </w:del>
      <w:del w:id="38" w:author="van Dijk, Robin" w:date="2017-11-30T11:10:00Z">
        <w:r w:rsidR="00513850" w:rsidDel="003448A4">
          <w:delText>e</w:delText>
        </w:r>
      </w:del>
      <w:del w:id="39" w:author="van Dijk, Robin" w:date="2017-11-30T11:09:00Z">
        <w:r w:rsidR="00513850" w:rsidDel="003448A4">
          <w:delText>r kan op de</w:delText>
        </w:r>
      </w:del>
      <w:del w:id="40" w:author="van Dijk, Robin" w:date="2018-03-15T09:44:00Z">
        <w:r w:rsidR="00513850" w:rsidDel="008728E4">
          <w:delText xml:space="preserve"> </w:delText>
        </w:r>
      </w:del>
      <w:del w:id="41" w:author="van Dijk, Robin" w:date="2017-11-30T11:09:00Z">
        <w:r w:rsidR="00513850" w:rsidDel="003448A4">
          <w:delText>website zelf niet bestelt worden</w:delText>
        </w:r>
      </w:del>
      <w:del w:id="42" w:author="van Dijk, Robin" w:date="2017-11-30T11:11:00Z">
        <w:r w:rsidR="00513850" w:rsidDel="003448A4">
          <w:delText xml:space="preserve">. Als de </w:delText>
        </w:r>
      </w:del>
      <w:del w:id="43" w:author="van Dijk, Robin" w:date="2017-11-30T11:10:00Z">
        <w:r w:rsidR="00513850" w:rsidDel="003448A4">
          <w:delText>consument</w:delText>
        </w:r>
      </w:del>
      <w:del w:id="44" w:author="van Dijk, Robin" w:date="2017-11-30T11:11:00Z">
        <w:r w:rsidR="00513850" w:rsidDel="003448A4">
          <w:delText xml:space="preserve"> een bepaalt </w:delText>
        </w:r>
      </w:del>
      <w:del w:id="45" w:author="van Dijk, Robin" w:date="2017-11-30T11:10:00Z">
        <w:r w:rsidR="00513850" w:rsidDel="003448A4">
          <w:delText>product</w:delText>
        </w:r>
      </w:del>
      <w:del w:id="46" w:author="van Dijk, Robin" w:date="2017-11-30T11:11:00Z">
        <w:r w:rsidR="00513850" w:rsidDel="003448A4">
          <w:delText xml:space="preserve"> wilt </w:delText>
        </w:r>
      </w:del>
      <w:del w:id="47" w:author="van Dijk, Robin" w:date="2017-11-30T11:10:00Z">
        <w:r w:rsidR="00513850" w:rsidDel="003448A4">
          <w:delText>bestellen</w:delText>
        </w:r>
      </w:del>
      <w:del w:id="48" w:author="van Dijk, Robin" w:date="2017-11-30T11:11:00Z">
        <w:r w:rsidR="00513850" w:rsidDel="003448A4">
          <w:delText xml:space="preserve"> dan moet hij het bedrijf zelf opbellen en een </w:delText>
        </w:r>
        <w:r w:rsidR="00B751FA" w:rsidDel="003448A4">
          <w:delText>afspraak maken</w:delText>
        </w:r>
      </w:del>
      <w:del w:id="49" w:author="van Dijk, Robin" w:date="2018-03-15T09:44:00Z">
        <w:r w:rsidR="00B751FA" w:rsidDel="008728E4">
          <w:delText xml:space="preserve"> </w:delText>
        </w:r>
      </w:del>
      <w:del w:id="50" w:author="van Dijk, Robin" w:date="2017-11-30T11:10:00Z">
        <w:r w:rsidR="00B751FA" w:rsidDel="003448A4">
          <w:delText>om het product op te halen en betalen</w:delText>
        </w:r>
      </w:del>
      <w:del w:id="51" w:author="van Dijk, Robin" w:date="2017-11-30T11:11:00Z">
        <w:r w:rsidR="00B751FA" w:rsidDel="003448A4">
          <w:delText>.</w:delText>
        </w:r>
      </w:del>
      <w:del w:id="52" w:author="van Dijk, Robin" w:date="2018-03-15T09:44:00Z">
        <w:r w:rsidR="00B751FA" w:rsidDel="008728E4">
          <w:delText xml:space="preserve"> </w:delText>
        </w:r>
      </w:del>
    </w:p>
    <w:p w14:paraId="73B34AEB" w14:textId="77777777" w:rsidR="008A0E4F" w:rsidRPr="008A0E4F" w:rsidRDefault="008A0E4F" w:rsidP="008A0E4F"/>
    <w:p w14:paraId="73B34AEC" w14:textId="77777777" w:rsidR="00FA2119" w:rsidRPr="0079419B" w:rsidRDefault="008A0E4F">
      <w:pPr>
        <w:pStyle w:val="Kopoverige"/>
        <w:numPr>
          <w:ilvl w:val="0"/>
          <w:numId w:val="0"/>
        </w:numPr>
        <w:rPr>
          <w:sz w:val="28"/>
          <w:szCs w:val="28"/>
        </w:rPr>
      </w:pPr>
      <w:bookmarkStart w:id="53" w:name="_Toc372543935"/>
      <w:r w:rsidRPr="0079419B">
        <w:rPr>
          <w:sz w:val="28"/>
          <w:szCs w:val="28"/>
        </w:rPr>
        <w:lastRenderedPageBreak/>
        <w:t>I</w:t>
      </w:r>
      <w:r w:rsidR="00FA2119" w:rsidRPr="0079419B">
        <w:rPr>
          <w:sz w:val="28"/>
          <w:szCs w:val="28"/>
        </w:rPr>
        <w:t>nhoudsopgave</w:t>
      </w:r>
      <w:bookmarkEnd w:id="53"/>
    </w:p>
    <w:p w14:paraId="73B34AED" w14:textId="51FADE07" w:rsidR="0079419B" w:rsidRPr="009E7D79" w:rsidRDefault="00FA2119">
      <w:pPr>
        <w:pStyle w:val="Inhopg1"/>
        <w:rPr>
          <w:rFonts w:ascii="Calibri" w:hAnsi="Calibri"/>
          <w:b w:val="0"/>
          <w:caps w:val="0"/>
          <w:noProof/>
          <w:sz w:val="22"/>
          <w:szCs w:val="22"/>
        </w:rPr>
      </w:pPr>
      <w:r>
        <w:fldChar w:fldCharType="begin"/>
      </w:r>
      <w:r>
        <w:instrText xml:space="preserve"> TOC \o "1-3" \t "Kop overige;1" </w:instrText>
      </w:r>
      <w:r>
        <w:fldChar w:fldCharType="separate"/>
      </w:r>
      <w:ins w:id="54" w:author="van Dijk, Robin" w:date="2017-11-30T11:11:00Z">
        <w:r w:rsidR="006056B9">
          <w:rPr>
            <w:noProof/>
          </w:rPr>
          <w:t>introductie</w:t>
        </w:r>
      </w:ins>
      <w:del w:id="55" w:author="van Dijk, Robin" w:date="2017-11-30T11:11:00Z">
        <w:r w:rsidR="0079419B" w:rsidDel="006056B9">
          <w:rPr>
            <w:noProof/>
          </w:rPr>
          <w:delText>Titelpagina</w:delText>
        </w:r>
      </w:del>
      <w:r w:rsidR="0079419B">
        <w:rPr>
          <w:noProof/>
        </w:rPr>
        <w:tab/>
      </w:r>
      <w:r w:rsidR="0079419B">
        <w:rPr>
          <w:noProof/>
        </w:rPr>
        <w:fldChar w:fldCharType="begin"/>
      </w:r>
      <w:r w:rsidR="0079419B">
        <w:rPr>
          <w:noProof/>
        </w:rPr>
        <w:instrText xml:space="preserve"> PAGEREF _Toc372543934 \h </w:instrText>
      </w:r>
      <w:r w:rsidR="0079419B">
        <w:rPr>
          <w:noProof/>
        </w:rPr>
      </w:r>
      <w:r w:rsidR="0079419B">
        <w:rPr>
          <w:noProof/>
        </w:rPr>
        <w:fldChar w:fldCharType="separate"/>
      </w:r>
      <w:r w:rsidR="0079419B">
        <w:rPr>
          <w:noProof/>
        </w:rPr>
        <w:t>II</w:t>
      </w:r>
      <w:r w:rsidR="0079419B">
        <w:rPr>
          <w:noProof/>
        </w:rPr>
        <w:fldChar w:fldCharType="end"/>
      </w:r>
    </w:p>
    <w:p w14:paraId="73B34AEE" w14:textId="77777777" w:rsidR="0079419B" w:rsidRPr="009E7D79" w:rsidRDefault="0079419B">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14:paraId="73B34AEF" w14:textId="77777777" w:rsidR="0079419B" w:rsidRPr="009E7D79" w:rsidRDefault="0079419B">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14:paraId="73B34AF0" w14:textId="77777777" w:rsidR="0079419B" w:rsidRPr="009E7D79" w:rsidRDefault="0079419B">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14:paraId="73B34AF1" w14:textId="77777777" w:rsidR="0079419B" w:rsidRPr="009E7D79" w:rsidRDefault="0079419B">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14:paraId="73B34AF2" w14:textId="77777777" w:rsidR="0079419B" w:rsidRPr="009E7D79" w:rsidRDefault="0079419B">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14:paraId="73B34AF3" w14:textId="77777777" w:rsidR="0079419B" w:rsidRPr="009E7D79" w:rsidRDefault="0079419B">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14:paraId="73B34AF4" w14:textId="77777777" w:rsidR="0079419B" w:rsidRPr="009E7D79" w:rsidRDefault="0079419B">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14:paraId="73B34AF5" w14:textId="77777777" w:rsidR="0079419B" w:rsidRPr="009E7D79" w:rsidRDefault="0079419B">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14:paraId="73B34AF6" w14:textId="77777777" w:rsidR="0079419B" w:rsidRPr="009E7D79" w:rsidRDefault="0079419B">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14:paraId="73B34AF7" w14:textId="77777777" w:rsidR="0079419B" w:rsidRPr="009E7D79" w:rsidRDefault="0079419B">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14:paraId="73B34AF8" w14:textId="77777777" w:rsidR="0079419B" w:rsidRPr="009E7D79" w:rsidRDefault="0079419B">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14:paraId="73B34AF9" w14:textId="77777777" w:rsidR="0079419B" w:rsidRPr="009E7D79" w:rsidRDefault="0079419B">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14:paraId="73B34AFA" w14:textId="77777777" w:rsidR="0079419B" w:rsidRPr="009E7D79" w:rsidRDefault="0079419B">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14:paraId="73B34AFB" w14:textId="77777777" w:rsidR="0079419B" w:rsidRPr="009E7D79" w:rsidRDefault="0079419B">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14:paraId="73B34AFC" w14:textId="77777777" w:rsidR="0079419B" w:rsidRPr="009E7D79" w:rsidRDefault="0079419B">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14:paraId="73B34AFD" w14:textId="77777777" w:rsidR="0079419B" w:rsidRPr="009E7D79" w:rsidRDefault="0079419B">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14:paraId="73B34AFE" w14:textId="77777777" w:rsidR="0079419B" w:rsidRPr="009E7D79" w:rsidRDefault="0079419B">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14:paraId="73B34AFF" w14:textId="77777777" w:rsidR="0079419B" w:rsidRPr="009E7D79" w:rsidRDefault="0079419B">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14:paraId="73B34B00" w14:textId="77777777" w:rsidR="0079419B" w:rsidRPr="009E7D79" w:rsidRDefault="0079419B">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14:paraId="73B34B01" w14:textId="77777777" w:rsidR="0079419B" w:rsidRPr="009E7D79" w:rsidRDefault="0079419B">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14:paraId="73B34B02" w14:textId="77777777" w:rsidR="0079419B" w:rsidRPr="009E7D79" w:rsidRDefault="0079419B">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14:paraId="73B34B03" w14:textId="77777777" w:rsidR="0079419B" w:rsidRPr="009E7D79" w:rsidRDefault="0079419B">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14:paraId="73B34B04" w14:textId="77777777" w:rsidR="0079419B" w:rsidRPr="009E7D79" w:rsidRDefault="0079419B">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14:paraId="73B34B05" w14:textId="77777777" w:rsidR="0079419B" w:rsidRPr="009E7D79" w:rsidRDefault="0079419B">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14:paraId="73B34B06" w14:textId="77777777" w:rsidR="0079419B" w:rsidRPr="009E7D79" w:rsidRDefault="0079419B">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14:paraId="73B34B07" w14:textId="77777777" w:rsidR="0079419B" w:rsidRPr="009E7D79" w:rsidRDefault="0079419B">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14:paraId="73B34B08" w14:textId="77777777" w:rsidR="0079419B" w:rsidRPr="009E7D79" w:rsidRDefault="0079419B">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14:paraId="73B34B09" w14:textId="77777777" w:rsidR="0079419B" w:rsidRPr="009E7D79" w:rsidRDefault="0079419B">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14:paraId="73B34B0A" w14:textId="77777777" w:rsidR="0079419B" w:rsidRPr="009E7D79" w:rsidRDefault="0079419B">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14:paraId="73B34B0B" w14:textId="77777777" w:rsidR="0079419B" w:rsidRPr="009E7D79" w:rsidRDefault="0079419B">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14:paraId="73B34B0C" w14:textId="77777777" w:rsidR="0079419B" w:rsidRPr="009E7D79" w:rsidRDefault="0079419B">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14:paraId="73B34B0D" w14:textId="77777777" w:rsidR="0079419B" w:rsidRPr="009E7D79" w:rsidRDefault="0079419B">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14:paraId="73B34B0E" w14:textId="77777777" w:rsidR="0079419B" w:rsidRPr="009E7D79" w:rsidRDefault="0079419B">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14:paraId="73B34B0F" w14:textId="77777777" w:rsidR="0079419B" w:rsidRPr="009E7D79" w:rsidRDefault="0079419B">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14:paraId="73B34B10" w14:textId="77777777" w:rsidR="0079419B" w:rsidRPr="009E7D79" w:rsidRDefault="0079419B">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14:paraId="73B34B11" w14:textId="77777777" w:rsidR="0079419B" w:rsidRPr="009E7D79" w:rsidRDefault="0079419B">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14:paraId="73B34B12" w14:textId="77777777" w:rsidR="0079419B" w:rsidRPr="009E7D79" w:rsidRDefault="0079419B">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14:paraId="73B34B13" w14:textId="77777777" w:rsidR="0079419B" w:rsidRPr="009E7D79" w:rsidRDefault="0079419B">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14:paraId="73B34B14" w14:textId="77777777" w:rsidR="0079419B" w:rsidRPr="009E7D79" w:rsidRDefault="0079419B">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14:paraId="73B34B16" w14:textId="4D52EA19" w:rsidR="0079419B" w:rsidRPr="00C92B56" w:rsidRDefault="0079419B" w:rsidP="00C92B56">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14:paraId="73B34B17" w14:textId="77777777" w:rsidR="0079419B" w:rsidRPr="009E7D79" w:rsidRDefault="0079419B">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14:paraId="73B34B18" w14:textId="77777777" w:rsidR="0079419B" w:rsidRDefault="00FA2119">
      <w:pPr>
        <w:pStyle w:val="Inhopg1"/>
        <w:sectPr w:rsidR="0079419B">
          <w:headerReference w:type="default" r:id="rId14"/>
          <w:footerReference w:type="default" r:id="rId15"/>
          <w:pgSz w:w="11907" w:h="16840" w:code="9"/>
          <w:pgMar w:top="1701" w:right="1418" w:bottom="1134" w:left="2268" w:header="425" w:footer="680" w:gutter="0"/>
          <w:paperSrc w:first="3" w:other="3"/>
          <w:pgNumType w:fmt="upperRoman" w:start="2"/>
          <w:cols w:space="708"/>
        </w:sectPr>
      </w:pPr>
      <w:r>
        <w:fldChar w:fldCharType="end"/>
      </w:r>
    </w:p>
    <w:p w14:paraId="73B34B19" w14:textId="77777777"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p w14:paraId="73B34B1A" w14:textId="77777777" w:rsidR="00FA2119" w:rsidRDefault="00FA2119">
      <w:pPr>
        <w:pStyle w:val="Kop1"/>
      </w:pPr>
      <w:bookmarkStart w:id="59" w:name="_Toc372543936"/>
      <w:bookmarkEnd w:id="0"/>
      <w:bookmarkEnd w:id="1"/>
      <w:bookmarkEnd w:id="2"/>
      <w:bookmarkEnd w:id="3"/>
      <w:r>
        <w:lastRenderedPageBreak/>
        <w:t>Inleiding</w:t>
      </w:r>
      <w:bookmarkEnd w:id="59"/>
    </w:p>
    <w:p w14:paraId="73B34B1C" w14:textId="77777777" w:rsidR="00FA2119" w:rsidRDefault="00FA2119">
      <w:pPr>
        <w:pStyle w:val="Kop2"/>
      </w:pPr>
      <w:bookmarkStart w:id="60" w:name="_Toc372543937"/>
      <w:r>
        <w:t>Algemeen</w:t>
      </w:r>
      <w:bookmarkEnd w:id="60"/>
    </w:p>
    <w:p w14:paraId="73B34B1D" w14:textId="2F905854" w:rsidR="00FA2119" w:rsidRDefault="00FA2119">
      <w:pPr>
        <w:pStyle w:val="Tekstdocument1"/>
      </w:pPr>
      <w:r>
        <w:t xml:space="preserve">Dit </w:t>
      </w:r>
      <w:r w:rsidR="000A04EB">
        <w:t>Plan van Aanpak</w:t>
      </w:r>
      <w:r>
        <w:t xml:space="preserve"> be</w:t>
      </w:r>
      <w:r w:rsidR="000F53B1">
        <w:t xml:space="preserve">schrijft hoe </w:t>
      </w:r>
      <w:ins w:id="61" w:author="van Dijk, Robin" w:date="2017-11-30T11:13:00Z">
        <w:r w:rsidR="00BD3CFD">
          <w:t>Robin</w:t>
        </w:r>
      </w:ins>
      <w:ins w:id="62" w:author="van Dijk, Robin" w:date="2018-03-15T09:47:00Z">
        <w:r w:rsidR="00466330">
          <w:t xml:space="preserve"> van Dijk</w:t>
        </w:r>
      </w:ins>
      <w:ins w:id="63" w:author="van Dijk, Robin" w:date="2018-03-15T09:48:00Z">
        <w:r w:rsidR="00466330">
          <w:t xml:space="preserve"> en Kevin Herwijnen</w:t>
        </w:r>
      </w:ins>
      <w:ins w:id="64" w:author="van Dijk, Robin" w:date="2017-11-30T11:13:00Z">
        <w:r w:rsidR="0090631F">
          <w:t xml:space="preserve"> een </w:t>
        </w:r>
      </w:ins>
      <w:ins w:id="65" w:author="van Dijk, Robin" w:date="2018-03-15T09:48:00Z">
        <w:r w:rsidR="004C0AB8">
          <w:t>Mode</w:t>
        </w:r>
        <w:r w:rsidR="00466330">
          <w:t xml:space="preserve">l View Control </w:t>
        </w:r>
      </w:ins>
      <w:ins w:id="66" w:author="van Dijk, Robin" w:date="2018-03-15T10:55:00Z">
        <w:r w:rsidR="00A4771F">
          <w:t xml:space="preserve">Instagram </w:t>
        </w:r>
      </w:ins>
      <w:ins w:id="67" w:author="van Dijk, Robin" w:date="2018-03-15T09:48:00Z">
        <w:r w:rsidR="00466330">
          <w:t>project</w:t>
        </w:r>
      </w:ins>
      <w:ins w:id="68" w:author="van Dijk, Robin" w:date="2017-11-30T11:13:00Z">
        <w:r w:rsidR="0090631F">
          <w:t xml:space="preserve"> opbouwen voor een klant</w:t>
        </w:r>
      </w:ins>
      <w:del w:id="69" w:author="van Dijk, Robin" w:date="2017-11-30T11:13:00Z">
        <w:r w:rsidR="000F53B1" w:rsidDel="0090631F">
          <w:delText>Nick</w:delText>
        </w:r>
        <w:r w:rsidR="00B751FA" w:rsidDel="0090631F">
          <w:delText xml:space="preserve"> en Robin een website opbouwen voor een klant</w:delText>
        </w:r>
      </w:del>
      <w:r w:rsidR="00B751FA">
        <w:t>.</w:t>
      </w:r>
    </w:p>
    <w:p w14:paraId="73B34B1E" w14:textId="77777777"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14:paraId="73B34B1F" w14:textId="58EE1F47" w:rsidR="00FA2119" w:rsidRDefault="00B751FA" w:rsidP="000E546D">
      <w:pPr>
        <w:pStyle w:val="Tekstopsomming"/>
        <w:numPr>
          <w:ilvl w:val="0"/>
          <w:numId w:val="16"/>
        </w:numPr>
      </w:pPr>
      <w:del w:id="70" w:author="van Dijk, Robin" w:date="2017-11-30T11:15:00Z">
        <w:r w:rsidDel="005A595F">
          <w:delText>G</w:delText>
        </w:r>
      </w:del>
      <w:ins w:id="71" w:author="van Dijk, Robin" w:date="2017-11-30T11:15:00Z">
        <w:r w:rsidR="00B206AB">
          <w:t>MVC</w:t>
        </w:r>
        <w:r w:rsidR="005A595F">
          <w:t xml:space="preserve"> zijn de opdrachtgevers voor dit project</w:t>
        </w:r>
      </w:ins>
      <w:del w:id="72" w:author="van Dijk, Robin" w:date="2017-11-30T11:15:00Z">
        <w:r w:rsidDel="005A595F">
          <w:delText xml:space="preserve">eef het een </w:delText>
        </w:r>
      </w:del>
      <w:del w:id="73" w:author="van Dijk, Robin" w:date="2017-11-30T11:14:00Z">
        <w:r w:rsidDel="0090631F">
          <w:delText>naam</w:delText>
        </w:r>
      </w:del>
      <w:del w:id="74" w:author="van Dijk, Robin" w:date="2017-11-30T11:15:00Z">
        <w:r w:rsidR="00FA2119" w:rsidDel="005A595F">
          <w:delText>, als opdrachtgever van het project;</w:delText>
        </w:r>
      </w:del>
    </w:p>
    <w:p w14:paraId="73B34B20" w14:textId="6C0F2A91" w:rsidR="00FA2119" w:rsidRDefault="00DF4E13" w:rsidP="000E546D">
      <w:pPr>
        <w:pStyle w:val="Tekstopsomming"/>
        <w:numPr>
          <w:ilvl w:val="0"/>
          <w:numId w:val="16"/>
        </w:numPr>
      </w:pPr>
      <w:ins w:id="75" w:author="van Dijk, Robin" w:date="2017-11-30T11:16:00Z">
        <w:r>
          <w:t>Robin</w:t>
        </w:r>
      </w:ins>
      <w:ins w:id="76" w:author="van Dijk, Robin" w:date="2018-03-15T09:49:00Z">
        <w:r w:rsidR="00B206AB">
          <w:t xml:space="preserve"> van Dijk en Kevin Herwijnen</w:t>
        </w:r>
      </w:ins>
      <w:del w:id="77" w:author="van Dijk, Robin" w:date="2017-11-30T11:16:00Z">
        <w:r w:rsidR="00651C56" w:rsidDel="00DE64CB">
          <w:fldChar w:fldCharType="begin"/>
        </w:r>
        <w:r w:rsidR="00651C56" w:rsidDel="00DE64CB">
          <w:delInstrText xml:space="preserve"> DOCPROPERTY  Leverancier  \* MERGEFORMAT </w:delInstrText>
        </w:r>
        <w:r w:rsidR="00651C56" w:rsidDel="00DE64CB">
          <w:fldChar w:fldCharType="separate"/>
        </w:r>
        <w:r w:rsidR="000F53B1" w:rsidDel="00DE64CB">
          <w:delText>Nick</w:delText>
        </w:r>
        <w:r w:rsidR="00B751FA" w:rsidDel="00DE64CB">
          <w:delText xml:space="preserve"> en Robin</w:delText>
        </w:r>
        <w:r w:rsidR="00651C56" w:rsidDel="00DE64CB">
          <w:fldChar w:fldCharType="end"/>
        </w:r>
      </w:del>
      <w:r w:rsidR="00FA2119">
        <w:t xml:space="preserve">, als begeleider en uitvoerder van het project zoals dit beschreven staat in dit </w:t>
      </w:r>
      <w:r w:rsidR="003D7282">
        <w:t>Plan van Aanpak</w:t>
      </w:r>
      <w:r w:rsidR="00FA2119">
        <w:t>.</w:t>
      </w:r>
    </w:p>
    <w:p w14:paraId="73B34B21" w14:textId="40476C2D"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w:t>
      </w:r>
      <w:r w:rsidR="00BE5001">
        <w:t xml:space="preserve"> de opdracht van offerte</w:t>
      </w:r>
      <w:r>
        <w:t xml:space="preserve"> bekend onder het projectnummer</w:t>
      </w:r>
      <w:r w:rsidR="00B751FA">
        <w:t xml:space="preserve"> 1</w:t>
      </w:r>
      <w:r>
        <w:t>, waa</w:t>
      </w:r>
      <w:r w:rsidR="00B751FA">
        <w:t xml:space="preserve">rvoor opdracht gegeven door </w:t>
      </w:r>
      <w:r w:rsidR="000E546D">
        <w:t>het bedrijf ´</w:t>
      </w:r>
      <w:ins w:id="78" w:author="van Dijk, Robin" w:date="2017-11-30T11:16:00Z">
        <w:r w:rsidR="000265F8">
          <w:t>MVC</w:t>
        </w:r>
      </w:ins>
      <w:del w:id="79" w:author="van Dijk, Robin" w:date="2017-11-30T11:16:00Z">
        <w:r w:rsidR="00B751FA" w:rsidDel="001B3961">
          <w:delText>Geef het een naam</w:delText>
        </w:r>
      </w:del>
      <w:r w:rsidR="000E546D">
        <w:t>´</w:t>
      </w:r>
      <w:r w:rsidR="00B751FA">
        <w:t xml:space="preserve"> op </w:t>
      </w:r>
      <w:ins w:id="80" w:author="van Dijk, Robin" w:date="2018-03-15T09:49:00Z">
        <w:r w:rsidR="000265F8">
          <w:t>15-3-2018</w:t>
        </w:r>
      </w:ins>
      <w:del w:id="81" w:author="van Dijk, Robin" w:date="2017-11-30T11:19:00Z">
        <w:r w:rsidR="00B751FA" w:rsidDel="00C608B1">
          <w:delText>16-9-2016</w:delText>
        </w:r>
      </w:del>
      <w:r w:rsidR="00B751FA">
        <w:t>.</w:t>
      </w:r>
    </w:p>
    <w:p w14:paraId="73B34B22" w14:textId="77777777" w:rsidR="00FA2119" w:rsidRDefault="00FA2119">
      <w:pPr>
        <w:pStyle w:val="Kop2"/>
      </w:pPr>
      <w:bookmarkStart w:id="82" w:name="_Toc372543938"/>
      <w:r>
        <w:t>Inhoud</w:t>
      </w:r>
      <w:bookmarkEnd w:id="82"/>
    </w:p>
    <w:p w14:paraId="00B20ED6" w14:textId="559ECC74" w:rsidR="00086E63" w:rsidRDefault="00FA2119" w:rsidP="00086E63">
      <w:pPr>
        <w:pStyle w:val="Tekstdocument1"/>
      </w:pPr>
      <w:r>
        <w:t xml:space="preserve">Dit </w:t>
      </w:r>
      <w:r w:rsidR="003D7282">
        <w:t>Plan van Aanpak</w:t>
      </w:r>
      <w:r>
        <w:t xml:space="preserve"> dient duidelijkheid te verschaffen voor</w:t>
      </w:r>
      <w:r w:rsidR="00B751FA">
        <w:t xml:space="preserve"> uitvoering van de installatie </w:t>
      </w:r>
      <w:r>
        <w:t xml:space="preserve">en implementatie. Het </w:t>
      </w:r>
      <w:r w:rsidR="003D7282">
        <w:t>Plan van Aanpak</w:t>
      </w:r>
      <w:r>
        <w:t xml:space="preserve"> bevat de volgende hoofdstukken:</w:t>
      </w:r>
    </w:p>
    <w:p w14:paraId="48164E77" w14:textId="51E8BBF1" w:rsidR="00086E63" w:rsidRDefault="00086E63" w:rsidP="00086E63">
      <w:pPr>
        <w:pStyle w:val="Tekstdocument1"/>
        <w:numPr>
          <w:ilvl w:val="0"/>
          <w:numId w:val="11"/>
        </w:numPr>
      </w:pPr>
      <w:r>
        <w:t>Inleiding</w:t>
      </w:r>
    </w:p>
    <w:p w14:paraId="687EEFD4" w14:textId="0A26F62A" w:rsidR="00086E63" w:rsidRDefault="00086E63" w:rsidP="00086E63">
      <w:pPr>
        <w:pStyle w:val="Tekstdocument1"/>
        <w:numPr>
          <w:ilvl w:val="0"/>
          <w:numId w:val="11"/>
        </w:numPr>
      </w:pPr>
      <w:r>
        <w:t>Achtergronden</w:t>
      </w:r>
    </w:p>
    <w:p w14:paraId="13BE6A26" w14:textId="520D36CC" w:rsidR="00086E63" w:rsidRDefault="00086E63" w:rsidP="00086E63">
      <w:pPr>
        <w:pStyle w:val="Tekstdocument1"/>
        <w:numPr>
          <w:ilvl w:val="0"/>
          <w:numId w:val="11"/>
        </w:numPr>
      </w:pPr>
      <w:r>
        <w:t>De projectopdracht</w:t>
      </w:r>
    </w:p>
    <w:p w14:paraId="5FFC11AA" w14:textId="57DC9F74" w:rsidR="00086E63" w:rsidRDefault="00086E63" w:rsidP="00086E63">
      <w:pPr>
        <w:pStyle w:val="Tekstdocument1"/>
        <w:numPr>
          <w:ilvl w:val="0"/>
          <w:numId w:val="11"/>
        </w:numPr>
      </w:pPr>
      <w:r>
        <w:t>Projectactiviteiten</w:t>
      </w:r>
    </w:p>
    <w:p w14:paraId="45DE0772" w14:textId="529418F3" w:rsidR="00086E63" w:rsidRDefault="00086E63" w:rsidP="00086E63">
      <w:pPr>
        <w:pStyle w:val="Tekstdocument1"/>
        <w:numPr>
          <w:ilvl w:val="0"/>
          <w:numId w:val="11"/>
        </w:numPr>
      </w:pPr>
      <w:r>
        <w:t>Projectgrenzen</w:t>
      </w:r>
    </w:p>
    <w:p w14:paraId="168E0E67" w14:textId="22FD1746" w:rsidR="00086E63" w:rsidRDefault="00086E63" w:rsidP="00086E63">
      <w:pPr>
        <w:pStyle w:val="Tekstdocument1"/>
        <w:numPr>
          <w:ilvl w:val="0"/>
          <w:numId w:val="11"/>
        </w:numPr>
      </w:pPr>
      <w:r>
        <w:t>De producten</w:t>
      </w:r>
    </w:p>
    <w:p w14:paraId="62728E4D" w14:textId="048B5C59" w:rsidR="00086E63" w:rsidRDefault="00086E63" w:rsidP="00086E63">
      <w:pPr>
        <w:pStyle w:val="Tekstdocument1"/>
        <w:numPr>
          <w:ilvl w:val="0"/>
          <w:numId w:val="11"/>
        </w:numPr>
      </w:pPr>
      <w:r>
        <w:t>Kwaliteit</w:t>
      </w:r>
    </w:p>
    <w:p w14:paraId="47FD57BA" w14:textId="420180CF" w:rsidR="00086E63" w:rsidRDefault="00086E63" w:rsidP="00086E63">
      <w:pPr>
        <w:pStyle w:val="Tekstdocument1"/>
        <w:numPr>
          <w:ilvl w:val="0"/>
          <w:numId w:val="11"/>
        </w:numPr>
      </w:pPr>
      <w:r>
        <w:t>De projectorganisatie</w:t>
      </w:r>
    </w:p>
    <w:p w14:paraId="4EB7530D" w14:textId="312FFB42" w:rsidR="00086E63" w:rsidRDefault="00086E63" w:rsidP="00086E63">
      <w:pPr>
        <w:pStyle w:val="Tekstdocument1"/>
        <w:numPr>
          <w:ilvl w:val="0"/>
          <w:numId w:val="11"/>
        </w:numPr>
      </w:pPr>
      <w:r>
        <w:t>Planning</w:t>
      </w:r>
    </w:p>
    <w:p w14:paraId="530C617C" w14:textId="524E0E1F" w:rsidR="00086E63" w:rsidRDefault="00086E63" w:rsidP="00086E63">
      <w:pPr>
        <w:pStyle w:val="Tekstdocument1"/>
        <w:numPr>
          <w:ilvl w:val="0"/>
          <w:numId w:val="11"/>
        </w:numPr>
      </w:pPr>
      <w:r>
        <w:t>Kosten en baten</w:t>
      </w:r>
    </w:p>
    <w:p w14:paraId="1780916F" w14:textId="09A1E24A" w:rsidR="00086E63" w:rsidRPr="00086E63" w:rsidRDefault="00086E63" w:rsidP="00086E63">
      <w:pPr>
        <w:pStyle w:val="Tekstdocument1"/>
        <w:numPr>
          <w:ilvl w:val="0"/>
          <w:numId w:val="11"/>
        </w:numPr>
      </w:pPr>
      <w:r>
        <w:t>Risico’s</w:t>
      </w:r>
    </w:p>
    <w:p w14:paraId="73B34B26" w14:textId="77777777" w:rsidR="00FA2119" w:rsidRDefault="00FA2119">
      <w:pPr>
        <w:pStyle w:val="Tekstdocument1"/>
      </w:pPr>
      <w:r>
        <w:t xml:space="preserve">Daarnaast wordt een los vel meegeleverd waarop door de betrokken partijen voor </w:t>
      </w:r>
      <w:r w:rsidR="005C29A0">
        <w:t>akkoord</w:t>
      </w:r>
      <w:r>
        <w:t xml:space="preserve"> getekend kan worden.</w:t>
      </w:r>
    </w:p>
    <w:p w14:paraId="73B34B27" w14:textId="372A4305" w:rsidR="00FA2119" w:rsidRDefault="006E247C">
      <w:pPr>
        <w:pStyle w:val="Tekstdocument1"/>
      </w:pPr>
      <w:ins w:id="83" w:author="van Dijk, Robin" w:date="2017-11-30T11:20:00Z">
        <w:r>
          <w:t>Robin</w:t>
        </w:r>
      </w:ins>
      <w:ins w:id="84" w:author="van Dijk, Robin" w:date="2018-03-15T09:50:00Z">
        <w:r w:rsidR="00676085">
          <w:t xml:space="preserve"> van Dijk</w:t>
        </w:r>
      </w:ins>
      <w:ins w:id="85" w:author="van Dijk, Robin" w:date="2017-12-12T08:41:00Z">
        <w:r w:rsidR="00676085">
          <w:t xml:space="preserve"> en Kevin Herwij</w:t>
        </w:r>
      </w:ins>
      <w:ins w:id="86" w:author="van Dijk, Robin" w:date="2018-03-15T09:50:00Z">
        <w:r w:rsidR="00676085">
          <w:t>n</w:t>
        </w:r>
      </w:ins>
      <w:ins w:id="87" w:author="van Dijk, Robin" w:date="2017-12-12T08:41:00Z">
        <w:r w:rsidR="00676085">
          <w:t>en</w:t>
        </w:r>
      </w:ins>
      <w:del w:id="88" w:author="van Dijk, Robin" w:date="2017-11-30T11:20:00Z">
        <w:r w:rsidR="000F53B1" w:rsidDel="006E247C">
          <w:delText>Nick,</w:delText>
        </w:r>
        <w:r w:rsidR="00086E63" w:rsidDel="006E247C">
          <w:delText xml:space="preserve"> en Robin</w:delText>
        </w:r>
      </w:del>
      <w:r w:rsidR="00086E63">
        <w:t xml:space="preserve"> dragen</w:t>
      </w:r>
      <w:r w:rsidR="00FA2119">
        <w:t xml:space="preserve">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14:paraId="73B34B28" w14:textId="77777777" w:rsidR="00FA2119" w:rsidRDefault="00FA2119">
      <w:pPr>
        <w:pStyle w:val="Tekstdocument1"/>
      </w:pPr>
    </w:p>
    <w:p w14:paraId="73B34B29" w14:textId="77777777" w:rsidR="000A04EB" w:rsidRDefault="000A04EB" w:rsidP="000A04EB">
      <w:pPr>
        <w:pStyle w:val="Kop1"/>
      </w:pPr>
      <w:bookmarkStart w:id="89" w:name="_Toc66712266"/>
      <w:bookmarkStart w:id="90" w:name="_Toc372543939"/>
      <w:bookmarkStart w:id="91" w:name="_Toc353251463"/>
      <w:bookmarkStart w:id="92" w:name="_Toc353252867"/>
      <w:bookmarkStart w:id="93" w:name="_Toc353263468"/>
      <w:bookmarkStart w:id="94" w:name="_Toc353327409"/>
      <w:bookmarkStart w:id="95" w:name="_Toc353327734"/>
      <w:bookmarkStart w:id="96" w:name="_Toc353327884"/>
      <w:bookmarkStart w:id="97" w:name="_Toc353327955"/>
      <w:bookmarkStart w:id="98" w:name="_Toc353337085"/>
      <w:bookmarkStart w:id="99" w:name="_Toc354455613"/>
      <w:bookmarkStart w:id="100" w:name="_Toc354455967"/>
      <w:bookmarkStart w:id="101" w:name="_Toc354456073"/>
      <w:bookmarkStart w:id="102" w:name="_Toc354456267"/>
      <w:r>
        <w:lastRenderedPageBreak/>
        <w:t>Achtergronden</w:t>
      </w:r>
      <w:bookmarkEnd w:id="89"/>
      <w:bookmarkEnd w:id="90"/>
    </w:p>
    <w:p w14:paraId="73B34B2A" w14:textId="195A65BC" w:rsidR="005C29A0" w:rsidRDefault="00F12CCD" w:rsidP="005C29A0">
      <w:pPr>
        <w:pStyle w:val="Kop2"/>
      </w:pPr>
      <w:bookmarkStart w:id="103" w:name="_Toc372543940"/>
      <w:bookmarkStart w:id="104" w:name="_Toc8095078"/>
      <w:bookmarkStart w:id="105" w:name="_Toc8095281"/>
      <w:bookmarkStart w:id="106" w:name="_Toc473425318"/>
      <w:r>
        <w:t>Projectnaam</w:t>
      </w:r>
      <w:bookmarkEnd w:id="103"/>
    </w:p>
    <w:p w14:paraId="3BFD8981" w14:textId="653F4B05" w:rsidR="00086E63" w:rsidRPr="00086E63" w:rsidDel="000E2445" w:rsidRDefault="00BF5EEC" w:rsidP="00086E63">
      <w:pPr>
        <w:pStyle w:val="Tekstdocument1"/>
        <w:rPr>
          <w:del w:id="107" w:author="van Dijk, Robin" w:date="2018-03-15T09:50:00Z"/>
        </w:rPr>
      </w:pPr>
      <w:ins w:id="108" w:author="van Dijk, Robin" w:date="2018-03-15T09:50:00Z">
        <w:r>
          <w:t>Mode</w:t>
        </w:r>
        <w:r w:rsidR="000E2445">
          <w:t>l View Control</w:t>
        </w:r>
      </w:ins>
      <w:del w:id="109" w:author="van Dijk, Robin" w:date="2017-11-30T11:20:00Z">
        <w:r w:rsidR="00086E63" w:rsidDel="00877CA5">
          <w:delText>Doe maar wat</w:delText>
        </w:r>
      </w:del>
    </w:p>
    <w:p w14:paraId="73B34B2B" w14:textId="77777777" w:rsidR="00F12CCD" w:rsidRDefault="00F12CCD" w:rsidP="00F12CCD">
      <w:pPr>
        <w:pStyle w:val="Tekstdocument1"/>
      </w:pPr>
    </w:p>
    <w:p w14:paraId="73B34B2C" w14:textId="77777777" w:rsidR="00F12CCD" w:rsidRDefault="00F12CCD" w:rsidP="00F12CCD">
      <w:pPr>
        <w:pStyle w:val="Kop2"/>
      </w:pPr>
      <w:bookmarkStart w:id="110" w:name="_Toc372543941"/>
      <w:r>
        <w:t>Opdrachtgever</w:t>
      </w:r>
      <w:bookmarkEnd w:id="110"/>
    </w:p>
    <w:p w14:paraId="73B34B2D" w14:textId="1C7D9252" w:rsidR="00F12CCD" w:rsidRDefault="00086E63" w:rsidP="00F12CCD">
      <w:pPr>
        <w:pStyle w:val="Tekstdocument1"/>
      </w:pPr>
      <w:r>
        <w:t xml:space="preserve">Bedrijf </w:t>
      </w:r>
      <w:ins w:id="111" w:author="van Dijk, Robin" w:date="2017-11-30T11:21:00Z">
        <w:r w:rsidR="00A766BA">
          <w:t>‘</w:t>
        </w:r>
      </w:ins>
      <w:del w:id="112" w:author="van Dijk, Robin" w:date="2017-11-30T11:21:00Z">
        <w:r w:rsidDel="00A766BA">
          <w:delText>‘</w:delText>
        </w:r>
      </w:del>
      <w:ins w:id="113" w:author="van Dijk, Robin" w:date="2017-11-30T11:21:00Z">
        <w:r w:rsidR="000E2445">
          <w:t>MVC</w:t>
        </w:r>
        <w:r w:rsidR="00877CA5">
          <w:t>’</w:t>
        </w:r>
      </w:ins>
      <w:del w:id="114" w:author="van Dijk, Robin" w:date="2017-11-30T11:21:00Z">
        <w:r w:rsidDel="00877CA5">
          <w:delText>Geef het een naam’</w:delText>
        </w:r>
      </w:del>
    </w:p>
    <w:p w14:paraId="73B34B2E" w14:textId="77777777" w:rsidR="00F12CCD" w:rsidRDefault="00F12CCD" w:rsidP="00F12CCD">
      <w:pPr>
        <w:pStyle w:val="Kop2"/>
      </w:pPr>
      <w:bookmarkStart w:id="115" w:name="_Toc372543942"/>
      <w:r>
        <w:t>Opdrachtnemer</w:t>
      </w:r>
      <w:bookmarkEnd w:id="115"/>
    </w:p>
    <w:p w14:paraId="73B34B2F" w14:textId="0F85FA5D" w:rsidR="00F12CCD" w:rsidRPr="00F12CCD" w:rsidRDefault="00E7591D" w:rsidP="00F12CCD">
      <w:pPr>
        <w:pStyle w:val="Tekstdocument1"/>
      </w:pPr>
      <w:ins w:id="116" w:author="van Dijk, Robin" w:date="2017-11-30T11:21:00Z">
        <w:r>
          <w:t>Robin van Dijk</w:t>
        </w:r>
      </w:ins>
      <w:ins w:id="117" w:author="van Dijk, Robin" w:date="2018-03-15T09:50:00Z">
        <w:r w:rsidR="000E2445">
          <w:t xml:space="preserve"> en Kevin Herwijnen</w:t>
        </w:r>
      </w:ins>
      <w:del w:id="118" w:author="van Dijk, Robin" w:date="2017-11-30T11:21:00Z">
        <w:r w:rsidR="000F53B1" w:rsidDel="005B5C4C">
          <w:delText>Nick</w:delText>
        </w:r>
        <w:r w:rsidR="00086E63" w:rsidDel="005B5C4C">
          <w:delText xml:space="preserve"> en Robin</w:delText>
        </w:r>
      </w:del>
    </w:p>
    <w:p w14:paraId="73B34B30" w14:textId="77777777" w:rsidR="000A04EB" w:rsidRDefault="000A04EB" w:rsidP="000A04EB">
      <w:pPr>
        <w:pStyle w:val="Kop1"/>
      </w:pPr>
      <w:bookmarkStart w:id="119" w:name="_Toc66712267"/>
      <w:bookmarkStart w:id="120" w:name="_Toc372543943"/>
      <w:bookmarkStart w:id="121" w:name="_Toc8095080"/>
      <w:bookmarkStart w:id="122" w:name="_Toc8095283"/>
      <w:bookmarkEnd w:id="104"/>
      <w:bookmarkEnd w:id="105"/>
      <w:bookmarkEnd w:id="106"/>
      <w:r>
        <w:lastRenderedPageBreak/>
        <w:t>De projectopdracht</w:t>
      </w:r>
      <w:bookmarkEnd w:id="119"/>
      <w:bookmarkEnd w:id="120"/>
    </w:p>
    <w:p w14:paraId="73B34B32" w14:textId="77777777" w:rsidR="000A04EB" w:rsidRDefault="000A04EB" w:rsidP="000A04EB">
      <w:pPr>
        <w:pStyle w:val="Kop2"/>
      </w:pPr>
      <w:bookmarkStart w:id="123" w:name="_Toc372543944"/>
      <w:r>
        <w:t>Doel</w:t>
      </w:r>
      <w:bookmarkEnd w:id="123"/>
    </w:p>
    <w:p w14:paraId="73B34B33" w14:textId="40837809" w:rsidR="000A04EB" w:rsidRDefault="000A04EB" w:rsidP="000A04EB">
      <w:pPr>
        <w:pStyle w:val="Tekstdocument1"/>
      </w:pPr>
      <w:r>
        <w:t xml:space="preserve">Het doel van dit project is </w:t>
      </w:r>
      <w:r w:rsidR="00086E63">
        <w:t xml:space="preserve">om een </w:t>
      </w:r>
      <w:ins w:id="124" w:author="van Dijk, Robin" w:date="2018-03-15T09:54:00Z">
        <w:r w:rsidR="00E510C1">
          <w:t xml:space="preserve">Model View Control </w:t>
        </w:r>
      </w:ins>
      <w:ins w:id="125" w:author="van Dijk, Robin" w:date="2018-03-15T10:57:00Z">
        <w:r w:rsidR="00E714EC">
          <w:t xml:space="preserve">Instagram </w:t>
        </w:r>
      </w:ins>
      <w:ins w:id="126" w:author="van Dijk, Robin" w:date="2018-03-15T09:54:00Z">
        <w:r w:rsidR="00E510C1">
          <w:t>project</w:t>
        </w:r>
      </w:ins>
      <w:del w:id="127" w:author="van Dijk, Robin" w:date="2017-12-01T12:48:00Z">
        <w:r w:rsidR="00086E63" w:rsidDel="009A77AE">
          <w:delText>website</w:delText>
        </w:r>
      </w:del>
      <w:r w:rsidR="00086E63">
        <w:t xml:space="preserve"> te maken voor het bedrijf ‘</w:t>
      </w:r>
      <w:del w:id="128" w:author="van Dijk, Robin" w:date="2017-12-01T12:48:00Z">
        <w:r w:rsidR="00086E63" w:rsidDel="009A77AE">
          <w:delText>Geef het een naam</w:delText>
        </w:r>
      </w:del>
      <w:ins w:id="129" w:author="van Dijk, Robin" w:date="2018-03-15T09:54:00Z">
        <w:r w:rsidR="008C1518">
          <w:t>MVC</w:t>
        </w:r>
      </w:ins>
      <w:r w:rsidR="00086E63">
        <w:t>’</w:t>
      </w:r>
      <w:ins w:id="130" w:author="van Dijk, Robin" w:date="2018-03-15T10:58:00Z">
        <w:r w:rsidR="00E714EC">
          <w:t>, en</w:t>
        </w:r>
      </w:ins>
      <w:r w:rsidR="00677D3A">
        <w:t xml:space="preserve"> om </w:t>
      </w:r>
      <w:del w:id="131" w:author="van Dijk, Robin" w:date="2017-12-01T12:49:00Z">
        <w:r w:rsidR="00677D3A" w:rsidDel="009A77AE">
          <w:delText>zijn producten te laten zien aan consumenten die willigt dat product te kopen</w:delText>
        </w:r>
      </w:del>
      <w:ins w:id="132" w:author="van Dijk, Robin" w:date="2018-03-15T09:55:00Z">
        <w:r w:rsidR="008C1518">
          <w:t>een mappen systeem te creëren in een groot project</w:t>
        </w:r>
      </w:ins>
      <w:ins w:id="133" w:author="van Dijk, Robin" w:date="2017-12-01T12:49:00Z">
        <w:r w:rsidR="009A77AE">
          <w:t xml:space="preserve"> </w:t>
        </w:r>
      </w:ins>
      <w:ins w:id="134" w:author="van Dijk, Robin" w:date="2017-12-01T12:50:00Z">
        <w:r w:rsidR="009A77AE">
          <w:t>en zich verder te vor</w:t>
        </w:r>
        <w:r w:rsidR="008C1518">
          <w:t>deren in hun programmeer kunsten</w:t>
        </w:r>
      </w:ins>
      <w:r w:rsidR="00677D3A">
        <w:t>.</w:t>
      </w:r>
    </w:p>
    <w:p w14:paraId="73B34B34" w14:textId="77777777" w:rsidR="000A04EB" w:rsidRDefault="000A04EB" w:rsidP="000A04EB">
      <w:pPr>
        <w:pStyle w:val="Kop2"/>
      </w:pPr>
      <w:bookmarkStart w:id="135" w:name="_Toc372543945"/>
      <w:r>
        <w:t>Resultaat</w:t>
      </w:r>
      <w:bookmarkEnd w:id="135"/>
    </w:p>
    <w:p w14:paraId="73B34B36" w14:textId="41AF9E98" w:rsidR="000A04EB" w:rsidRDefault="000A04EB" w:rsidP="000E546D">
      <w:pPr>
        <w:pStyle w:val="Tekstdocument1"/>
      </w:pPr>
      <w:r>
        <w:t>Het resultaat van dit project is als volgt te formuleren:</w:t>
      </w:r>
      <w:r w:rsidR="000E546D">
        <w:t xml:space="preserve"> Het word een </w:t>
      </w:r>
      <w:del w:id="136" w:author="van Dijk, Robin" w:date="2017-12-01T12:51:00Z">
        <w:r w:rsidR="000E546D" w:rsidDel="009A77AE">
          <w:delText>website</w:delText>
        </w:r>
      </w:del>
      <w:ins w:id="137" w:author="van Dijk, Robin" w:date="2017-12-01T12:51:00Z">
        <w:r w:rsidR="007A2F4E">
          <w:t>mappen systeem</w:t>
        </w:r>
      </w:ins>
      <w:r w:rsidR="000E546D">
        <w:t xml:space="preserve"> waarop </w:t>
      </w:r>
      <w:del w:id="138" w:author="van Dijk, Robin" w:date="2017-12-01T12:51:00Z">
        <w:r w:rsidR="000E546D" w:rsidDel="009A77AE">
          <w:delText>consumenten kunnen kijken wat de producten</w:delText>
        </w:r>
      </w:del>
      <w:ins w:id="139" w:author="van Dijk, Robin" w:date="2018-03-15T09:56:00Z">
        <w:r w:rsidR="007A2F4E">
          <w:t>verschillende bestanden en programmeer talen worden gescheiden zodat er een beter overzicht is op het project</w:t>
        </w:r>
      </w:ins>
      <w:ins w:id="140" w:author="van Dijk, Robin" w:date="2018-03-15T10:59:00Z">
        <w:r w:rsidR="003A28B7">
          <w:t xml:space="preserve">, daarnaast is het ook dat er een alternatief is voor als Instagram </w:t>
        </w:r>
      </w:ins>
      <w:ins w:id="141" w:author="van Dijk, Robin" w:date="2018-03-15T11:00:00Z">
        <w:r w:rsidR="003A28B7">
          <w:t>er ooit in de toekomst mee stop</w:t>
        </w:r>
      </w:ins>
      <w:ins w:id="142" w:author="van Dijk, Robin" w:date="2018-03-15T09:56:00Z">
        <w:r w:rsidR="007A2F4E">
          <w:t xml:space="preserve"> dit maakt vorderingen</w:t>
        </w:r>
      </w:ins>
      <w:ins w:id="143" w:author="van Dijk, Robin" w:date="2017-12-01T12:51:00Z">
        <w:r w:rsidR="009A77AE">
          <w:t xml:space="preserve"> in toekomstige project</w:t>
        </w:r>
      </w:ins>
      <w:ins w:id="144" w:author="van Dijk, Robin" w:date="2018-03-15T11:00:00Z">
        <w:r w:rsidR="00936F62">
          <w:t>en en marketing</w:t>
        </w:r>
      </w:ins>
      <w:r w:rsidR="000E546D">
        <w:t xml:space="preserve"> </w:t>
      </w:r>
      <w:del w:id="145" w:author="van Dijk, Robin" w:date="2017-12-01T12:51:00Z">
        <w:r w:rsidR="000E546D" w:rsidDel="009A77AE">
          <w:delText>zijn die het b</w:delText>
        </w:r>
      </w:del>
      <w:del w:id="146" w:author="van Dijk, Robin" w:date="2017-12-01T12:52:00Z">
        <w:r w:rsidR="000E546D" w:rsidDel="009A77AE">
          <w:delText>edrijf</w:delText>
        </w:r>
      </w:del>
      <w:ins w:id="147" w:author="van Dijk, Robin" w:date="2017-12-01T12:52:00Z">
        <w:r w:rsidR="009A77AE">
          <w:t>in het bedrijf</w:t>
        </w:r>
      </w:ins>
      <w:r w:rsidR="000E546D">
        <w:t xml:space="preserve"> ´</w:t>
      </w:r>
      <w:del w:id="148" w:author="van Dijk, Robin" w:date="2017-12-01T12:52:00Z">
        <w:r w:rsidR="000E546D" w:rsidDel="009A77AE">
          <w:delText>geef het een naam</w:delText>
        </w:r>
      </w:del>
      <w:ins w:id="149" w:author="van Dijk, Robin" w:date="2017-12-01T12:52:00Z">
        <w:r w:rsidR="007A2F4E">
          <w:t>MVC</w:t>
        </w:r>
      </w:ins>
      <w:r w:rsidR="000E546D">
        <w:t>´</w:t>
      </w:r>
      <w:del w:id="150" w:author="van Dijk, Robin" w:date="2017-12-01T12:52:00Z">
        <w:r w:rsidR="000E546D" w:rsidDel="009A77AE">
          <w:delText xml:space="preserve"> levert</w:delText>
        </w:r>
      </w:del>
      <w:r w:rsidR="000E546D">
        <w:t>.</w:t>
      </w:r>
    </w:p>
    <w:p w14:paraId="73B34B37" w14:textId="77777777" w:rsidR="00F12CCD" w:rsidRDefault="00F12CCD" w:rsidP="00F12CCD">
      <w:pPr>
        <w:pStyle w:val="Kop2"/>
      </w:pPr>
      <w:bookmarkStart w:id="151" w:name="_Toc372543946"/>
      <w:r>
        <w:t>Huidige situatie</w:t>
      </w:r>
      <w:bookmarkEnd w:id="151"/>
    </w:p>
    <w:p w14:paraId="73B34B38" w14:textId="51EF907E" w:rsidR="00F12CCD" w:rsidRDefault="00FC5813" w:rsidP="00F12CCD">
      <w:pPr>
        <w:pStyle w:val="Tekstdocument1"/>
      </w:pPr>
      <w:ins w:id="152" w:author="van Dijk, Robin" w:date="2017-12-01T12:52:00Z">
        <w:r>
          <w:t>Het uitwerken van de bestanden in de Model View Control</w:t>
        </w:r>
      </w:ins>
      <w:ins w:id="153" w:author="van Dijk, Robin" w:date="2018-03-15T11:00:00Z">
        <w:r w:rsidR="000871CE">
          <w:t xml:space="preserve"> in de tekst bewerker Sublime 3</w:t>
        </w:r>
      </w:ins>
      <w:del w:id="154" w:author="van Dijk, Robin" w:date="2017-12-01T12:52:00Z">
        <w:r w:rsidR="00FB7308" w:rsidDel="00D7621B">
          <w:delText>Website opbouwen</w:delText>
        </w:r>
      </w:del>
    </w:p>
    <w:p w14:paraId="73B34B39" w14:textId="77777777" w:rsidR="00F12CCD" w:rsidRDefault="00F12CCD" w:rsidP="00F12CCD">
      <w:pPr>
        <w:pStyle w:val="Kop2"/>
      </w:pPr>
      <w:bookmarkStart w:id="155" w:name="_Toc473425319"/>
      <w:bookmarkStart w:id="156" w:name="_Toc372543947"/>
      <w:r>
        <w:t>Gewenste c.q. nieuwe situatie</w:t>
      </w:r>
      <w:bookmarkEnd w:id="155"/>
      <w:bookmarkEnd w:id="156"/>
    </w:p>
    <w:p w14:paraId="73B34B3A" w14:textId="77777777" w:rsidR="000A04EB" w:rsidRDefault="000A04EB" w:rsidP="00F12CCD">
      <w:pPr>
        <w:pStyle w:val="Tekstdocument1"/>
      </w:pPr>
    </w:p>
    <w:p w14:paraId="73B34B3B" w14:textId="77777777" w:rsidR="000A04EB" w:rsidRDefault="000A04EB" w:rsidP="000A04EB">
      <w:pPr>
        <w:pStyle w:val="Kop1"/>
      </w:pPr>
      <w:bookmarkStart w:id="157" w:name="_Toc66712268"/>
      <w:bookmarkStart w:id="158" w:name="_Toc372543948"/>
      <w:bookmarkEnd w:id="121"/>
      <w:bookmarkEnd w:id="122"/>
      <w:r>
        <w:lastRenderedPageBreak/>
        <w:t>Projectactiviteiten</w:t>
      </w:r>
      <w:bookmarkEnd w:id="157"/>
      <w:bookmarkEnd w:id="158"/>
    </w:p>
    <w:p w14:paraId="73B34B3C" w14:textId="77777777" w:rsidR="00861AC7" w:rsidRDefault="00861AC7" w:rsidP="00861AC7">
      <w:pPr>
        <w:pStyle w:val="Tekstdocument1"/>
        <w:keepNext/>
      </w:pPr>
      <w:bookmarkStart w:id="159" w:name="_Toc8095081"/>
      <w:bookmarkStart w:id="160" w:name="_Toc8095284"/>
      <w:r>
        <w:t>De werkzaamheden die binnen het project worden uitgevoerd, worden gesplitst in standaard en meerwerk werkzaamheden.</w:t>
      </w:r>
    </w:p>
    <w:p w14:paraId="73B34B3D" w14:textId="77777777" w:rsidR="00861AC7" w:rsidRDefault="00861AC7" w:rsidP="00861AC7">
      <w:pPr>
        <w:pStyle w:val="Kop2"/>
      </w:pPr>
      <w:bookmarkStart w:id="161" w:name="_Toc473425322"/>
      <w:bookmarkStart w:id="162" w:name="_Toc372543949"/>
      <w:r>
        <w:t>Standaard</w:t>
      </w:r>
      <w:bookmarkEnd w:id="161"/>
      <w:bookmarkEnd w:id="162"/>
    </w:p>
    <w:p w14:paraId="73B34B3F" w14:textId="77777777" w:rsidR="00861AC7" w:rsidDel="006A2111" w:rsidRDefault="00861AC7" w:rsidP="00861AC7">
      <w:pPr>
        <w:pStyle w:val="Tekstdocument1"/>
        <w:keepNext/>
        <w:rPr>
          <w:del w:id="163" w:author="van Dijk, Robin" w:date="2017-12-01T12:59:00Z"/>
        </w:rPr>
      </w:pPr>
      <w:r>
        <w:t>De standaardwerkzaamheden zijn:</w:t>
      </w:r>
    </w:p>
    <w:p w14:paraId="73B34B40" w14:textId="1B84A669" w:rsidR="00861AC7" w:rsidRDefault="00000B47">
      <w:pPr>
        <w:pStyle w:val="Tekstdocument1"/>
        <w:keepNext/>
        <w:pPrChange w:id="164" w:author="van Dijk, Robin" w:date="2017-12-01T12:59:00Z">
          <w:pPr>
            <w:pStyle w:val="Tekstopsomming"/>
            <w:numPr>
              <w:numId w:val="2"/>
            </w:numPr>
            <w:tabs>
              <w:tab w:val="clear" w:pos="1418"/>
              <w:tab w:val="left" w:pos="3402"/>
              <w:tab w:val="left" w:pos="3686"/>
            </w:tabs>
          </w:pPr>
        </w:pPrChange>
      </w:pPr>
      <w:del w:id="165" w:author="van Dijk, Robin" w:date="2017-12-01T12:59:00Z">
        <w:r w:rsidDel="006A2111">
          <w:delText>Een a</w:delText>
        </w:r>
        <w:r w:rsidR="00FB7308" w:rsidDel="006A2111">
          <w:delText>chtergrond</w:delText>
        </w:r>
      </w:del>
    </w:p>
    <w:p w14:paraId="5037AF34" w14:textId="77777777" w:rsidR="00667445" w:rsidRDefault="00667445" w:rsidP="00861AC7">
      <w:pPr>
        <w:pStyle w:val="Tekstopsomming"/>
        <w:numPr>
          <w:ilvl w:val="0"/>
          <w:numId w:val="2"/>
        </w:numPr>
        <w:tabs>
          <w:tab w:val="clear" w:pos="1418"/>
          <w:tab w:val="left" w:pos="3402"/>
          <w:tab w:val="left" w:pos="3686"/>
        </w:tabs>
        <w:rPr>
          <w:ins w:id="166" w:author="van Dijk, Robin" w:date="2018-03-15T10:21:00Z"/>
        </w:rPr>
      </w:pPr>
      <w:ins w:id="167" w:author="van Dijk, Robin" w:date="2018-03-15T10:21:00Z">
        <w:r>
          <w:t>Mappen structuur</w:t>
        </w:r>
      </w:ins>
    </w:p>
    <w:p w14:paraId="61527839" w14:textId="3B559F3C" w:rsidR="00667445" w:rsidRDefault="00667445" w:rsidP="00861AC7">
      <w:pPr>
        <w:pStyle w:val="Tekstopsomming"/>
        <w:numPr>
          <w:ilvl w:val="0"/>
          <w:numId w:val="2"/>
        </w:numPr>
        <w:tabs>
          <w:tab w:val="clear" w:pos="1418"/>
          <w:tab w:val="left" w:pos="3402"/>
          <w:tab w:val="left" w:pos="3686"/>
        </w:tabs>
        <w:rPr>
          <w:ins w:id="168" w:author="van Dijk, Robin" w:date="2018-03-15T10:22:00Z"/>
        </w:rPr>
      </w:pPr>
      <w:ins w:id="169" w:author="van Dijk, Robin" w:date="2018-03-15T10:22:00Z">
        <w:r>
          <w:t>Bestanden</w:t>
        </w:r>
      </w:ins>
    </w:p>
    <w:p w14:paraId="4717ABA2" w14:textId="769C03E7" w:rsidR="007077B1" w:rsidRDefault="007077B1" w:rsidP="00861AC7">
      <w:pPr>
        <w:pStyle w:val="Tekstopsomming"/>
        <w:numPr>
          <w:ilvl w:val="0"/>
          <w:numId w:val="2"/>
        </w:numPr>
        <w:tabs>
          <w:tab w:val="clear" w:pos="1418"/>
          <w:tab w:val="left" w:pos="3402"/>
          <w:tab w:val="left" w:pos="3686"/>
        </w:tabs>
        <w:rPr>
          <w:ins w:id="170" w:author="van Dijk, Robin" w:date="2018-03-15T11:02:00Z"/>
        </w:rPr>
      </w:pPr>
      <w:ins w:id="171" w:author="van Dijk, Robin" w:date="2018-03-15T10:22:00Z">
        <w:r>
          <w:t xml:space="preserve">Online </w:t>
        </w:r>
      </w:ins>
      <w:ins w:id="172" w:author="van Dijk, Robin" w:date="2018-03-15T11:01:00Z">
        <w:r>
          <w:t>zetten van foto’s</w:t>
        </w:r>
      </w:ins>
    </w:p>
    <w:p w14:paraId="366A456A" w14:textId="21C8B48B" w:rsidR="007077B1" w:rsidRDefault="007077B1">
      <w:pPr>
        <w:pStyle w:val="Tekstopsomming"/>
        <w:numPr>
          <w:ilvl w:val="0"/>
          <w:numId w:val="2"/>
        </w:numPr>
        <w:tabs>
          <w:tab w:val="clear" w:pos="1418"/>
          <w:tab w:val="left" w:pos="3402"/>
          <w:tab w:val="left" w:pos="3686"/>
        </w:tabs>
        <w:rPr>
          <w:ins w:id="173" w:author="van Dijk, Robin" w:date="2018-03-15T11:07:00Z"/>
        </w:rPr>
      </w:pPr>
      <w:ins w:id="174" w:author="van Dijk, Robin" w:date="2018-03-15T11:02:00Z">
        <w:r>
          <w:t>Reacties</w:t>
        </w:r>
      </w:ins>
    </w:p>
    <w:p w14:paraId="1C28220E" w14:textId="52C341C3" w:rsidR="001E67C9" w:rsidRDefault="001E67C9" w:rsidP="00861AC7">
      <w:pPr>
        <w:pStyle w:val="Tekstopsomming"/>
        <w:numPr>
          <w:ilvl w:val="0"/>
          <w:numId w:val="2"/>
        </w:numPr>
        <w:tabs>
          <w:tab w:val="clear" w:pos="1418"/>
          <w:tab w:val="left" w:pos="3402"/>
          <w:tab w:val="left" w:pos="3686"/>
        </w:tabs>
        <w:rPr>
          <w:ins w:id="175" w:author="van Dijk, Robin" w:date="2018-03-22T09:54:00Z"/>
        </w:rPr>
      </w:pPr>
      <w:ins w:id="176" w:author="van Dijk, Robin" w:date="2018-03-15T11:07:00Z">
        <w:r>
          <w:t>Vinden van gebruikers</w:t>
        </w:r>
      </w:ins>
    </w:p>
    <w:p w14:paraId="27BEB514" w14:textId="38CD978D" w:rsidR="0056531C" w:rsidRDefault="0056531C" w:rsidP="00861AC7">
      <w:pPr>
        <w:pStyle w:val="Tekstopsomming"/>
        <w:numPr>
          <w:ilvl w:val="0"/>
          <w:numId w:val="2"/>
        </w:numPr>
        <w:tabs>
          <w:tab w:val="clear" w:pos="1418"/>
          <w:tab w:val="left" w:pos="3402"/>
          <w:tab w:val="left" w:pos="3686"/>
        </w:tabs>
        <w:rPr>
          <w:ins w:id="177" w:author="van Dijk, Robin" w:date="2018-03-22T09:54:00Z"/>
        </w:rPr>
      </w:pPr>
      <w:ins w:id="178" w:author="van Dijk, Robin" w:date="2018-03-22T09:54:00Z">
        <w:r>
          <w:t>Een startpagina</w:t>
        </w:r>
      </w:ins>
    </w:p>
    <w:p w14:paraId="423BC3C8" w14:textId="7D6E17C5" w:rsidR="0056531C" w:rsidRDefault="0056531C" w:rsidP="00861AC7">
      <w:pPr>
        <w:pStyle w:val="Tekstopsomming"/>
        <w:numPr>
          <w:ilvl w:val="0"/>
          <w:numId w:val="2"/>
        </w:numPr>
        <w:tabs>
          <w:tab w:val="clear" w:pos="1418"/>
          <w:tab w:val="left" w:pos="3402"/>
          <w:tab w:val="left" w:pos="3686"/>
        </w:tabs>
        <w:rPr>
          <w:ins w:id="179" w:author="van Dijk, Robin" w:date="2018-03-15T11:01:00Z"/>
        </w:rPr>
      </w:pPr>
      <w:ins w:id="180" w:author="van Dijk, Robin" w:date="2018-03-22T09:54:00Z">
        <w:r>
          <w:t>Profiel pagina</w:t>
        </w:r>
      </w:ins>
    </w:p>
    <w:p w14:paraId="4B0BC71C" w14:textId="3AAC815D" w:rsidR="00FB7308" w:rsidDel="00667445" w:rsidRDefault="00000B47">
      <w:pPr>
        <w:pStyle w:val="Tekstopsomming"/>
        <w:numPr>
          <w:ilvl w:val="0"/>
          <w:numId w:val="2"/>
        </w:numPr>
        <w:tabs>
          <w:tab w:val="clear" w:pos="1418"/>
          <w:tab w:val="left" w:pos="3402"/>
          <w:tab w:val="left" w:pos="3686"/>
        </w:tabs>
        <w:rPr>
          <w:del w:id="181" w:author="van Dijk, Robin" w:date="2018-03-15T10:21:00Z"/>
        </w:rPr>
      </w:pPr>
      <w:del w:id="182" w:author="van Dijk, Robin" w:date="2018-03-15T10:21:00Z">
        <w:r w:rsidDel="00667445">
          <w:delText xml:space="preserve">Een </w:delText>
        </w:r>
      </w:del>
      <w:del w:id="183" w:author="van Dijk, Robin" w:date="2017-12-01T13:00:00Z">
        <w:r w:rsidDel="00C065B1">
          <w:delText>producten preview</w:delText>
        </w:r>
      </w:del>
    </w:p>
    <w:p w14:paraId="45B45947" w14:textId="4911E1FD" w:rsidR="00000B47" w:rsidDel="00667445" w:rsidRDefault="00000B47">
      <w:pPr>
        <w:pStyle w:val="Tekstopsomming"/>
        <w:tabs>
          <w:tab w:val="clear" w:pos="1418"/>
          <w:tab w:val="left" w:pos="3402"/>
          <w:tab w:val="left" w:pos="3686"/>
        </w:tabs>
        <w:ind w:left="0" w:firstLine="0"/>
        <w:rPr>
          <w:del w:id="184" w:author="van Dijk, Robin" w:date="2018-03-15T10:21:00Z"/>
        </w:rPr>
        <w:pPrChange w:id="185" w:author="van Dijk, Robin" w:date="2018-03-15T11:02:00Z">
          <w:pPr>
            <w:pStyle w:val="Tekstopsomming"/>
            <w:numPr>
              <w:numId w:val="2"/>
            </w:numPr>
            <w:tabs>
              <w:tab w:val="clear" w:pos="1418"/>
              <w:tab w:val="left" w:pos="3402"/>
              <w:tab w:val="left" w:pos="3686"/>
            </w:tabs>
          </w:pPr>
        </w:pPrChange>
      </w:pPr>
      <w:del w:id="186" w:author="van Dijk, Robin" w:date="2018-03-15T10:21:00Z">
        <w:r w:rsidDel="00667445">
          <w:delText>Een</w:delText>
        </w:r>
      </w:del>
      <w:del w:id="187" w:author="van Dijk, Robin" w:date="2017-12-01T13:00:00Z">
        <w:r w:rsidDel="00C065B1">
          <w:delText xml:space="preserve"> beschrijving van de producten</w:delText>
        </w:r>
      </w:del>
    </w:p>
    <w:p w14:paraId="2B421CF6" w14:textId="7925BB3A" w:rsidR="00000B47" w:rsidRDefault="00000B47">
      <w:pPr>
        <w:pStyle w:val="Tekstopsomming"/>
        <w:tabs>
          <w:tab w:val="clear" w:pos="1418"/>
          <w:tab w:val="left" w:pos="3402"/>
          <w:tab w:val="left" w:pos="3686"/>
        </w:tabs>
        <w:ind w:left="0" w:firstLine="0"/>
        <w:pPrChange w:id="188" w:author="van Dijk, Robin" w:date="2018-03-15T11:02:00Z">
          <w:pPr>
            <w:pStyle w:val="Tekstopsomming"/>
            <w:numPr>
              <w:numId w:val="2"/>
            </w:numPr>
            <w:tabs>
              <w:tab w:val="clear" w:pos="1418"/>
              <w:tab w:val="left" w:pos="3402"/>
              <w:tab w:val="left" w:pos="3686"/>
            </w:tabs>
          </w:pPr>
        </w:pPrChange>
      </w:pPr>
      <w:del w:id="189" w:author="van Dijk, Robin" w:date="2018-03-15T10:21:00Z">
        <w:r w:rsidDel="00667445">
          <w:delText xml:space="preserve">Een </w:delText>
        </w:r>
      </w:del>
      <w:del w:id="190" w:author="van Dijk, Robin" w:date="2017-12-01T13:00:00Z">
        <w:r w:rsidDel="00C065B1">
          <w:delText>logo</w:delText>
        </w:r>
      </w:del>
    </w:p>
    <w:p w14:paraId="73B34B41" w14:textId="12AE95D1" w:rsidR="00861AC7" w:rsidDel="00C065B1" w:rsidRDefault="00861AC7" w:rsidP="00861AC7">
      <w:pPr>
        <w:pStyle w:val="Kop2"/>
        <w:rPr>
          <w:del w:id="191" w:author="van Dijk, Robin" w:date="2017-12-01T13:00:00Z"/>
        </w:rPr>
      </w:pPr>
      <w:bookmarkStart w:id="192" w:name="_Toc473425325"/>
      <w:bookmarkStart w:id="193" w:name="_Toc372543950"/>
      <w:del w:id="194" w:author="van Dijk, Robin" w:date="2017-12-01T13:00:00Z">
        <w:r w:rsidDel="00C065B1">
          <w:delText>Meerwerk</w:delText>
        </w:r>
        <w:bookmarkEnd w:id="192"/>
        <w:bookmarkEnd w:id="193"/>
      </w:del>
    </w:p>
    <w:p w14:paraId="73B34B44" w14:textId="40F120CB" w:rsidR="00861AC7" w:rsidDel="00C065B1" w:rsidRDefault="00861AC7" w:rsidP="00861AC7">
      <w:pPr>
        <w:pStyle w:val="Tekstdocument1"/>
        <w:keepNext/>
        <w:rPr>
          <w:del w:id="195" w:author="van Dijk, Robin" w:date="2017-12-01T13:00:00Z"/>
        </w:rPr>
      </w:pPr>
      <w:del w:id="196" w:author="van Dijk, Robin" w:date="2017-12-01T13:00:00Z">
        <w:r w:rsidDel="00C065B1">
          <w:delText>In het onderstaande overzicht staat een aantal van dergelijke werkzaamheden vermeld:</w:delText>
        </w:r>
      </w:del>
    </w:p>
    <w:p w14:paraId="12710586" w14:textId="45599C34" w:rsidR="00000B47" w:rsidDel="00C065B1" w:rsidRDefault="00000B47" w:rsidP="00000B47">
      <w:pPr>
        <w:pStyle w:val="Tekstopsomming"/>
        <w:numPr>
          <w:ilvl w:val="0"/>
          <w:numId w:val="2"/>
        </w:numPr>
        <w:tabs>
          <w:tab w:val="clear" w:pos="1418"/>
          <w:tab w:val="left" w:pos="3402"/>
          <w:tab w:val="left" w:pos="3686"/>
        </w:tabs>
        <w:rPr>
          <w:del w:id="197" w:author="van Dijk, Robin" w:date="2017-12-01T13:00:00Z"/>
        </w:rPr>
      </w:pPr>
      <w:del w:id="198" w:author="van Dijk, Robin" w:date="2017-12-01T13:00:00Z">
        <w:r w:rsidDel="00C065B1">
          <w:delText>Een categorie balk</w:delText>
        </w:r>
      </w:del>
    </w:p>
    <w:p w14:paraId="73EA08B2" w14:textId="003A769D" w:rsidR="00C67048" w:rsidDel="00C065B1" w:rsidRDefault="00C67048" w:rsidP="00000B47">
      <w:pPr>
        <w:pStyle w:val="Tekstopsomming"/>
        <w:numPr>
          <w:ilvl w:val="0"/>
          <w:numId w:val="2"/>
        </w:numPr>
        <w:tabs>
          <w:tab w:val="clear" w:pos="1418"/>
          <w:tab w:val="left" w:pos="3402"/>
          <w:tab w:val="left" w:pos="3686"/>
        </w:tabs>
        <w:rPr>
          <w:del w:id="199" w:author="van Dijk, Robin" w:date="2017-12-01T13:00:00Z"/>
        </w:rPr>
      </w:pPr>
      <w:del w:id="200" w:author="van Dijk, Robin" w:date="2017-12-01T13:00:00Z">
        <w:r w:rsidDel="00C065B1">
          <w:delText>Een homepagina</w:delText>
        </w:r>
      </w:del>
    </w:p>
    <w:p w14:paraId="197FC2CF" w14:textId="35BF8FBC" w:rsidR="00412E4A" w:rsidDel="00C065B1" w:rsidRDefault="00412E4A" w:rsidP="00000B47">
      <w:pPr>
        <w:pStyle w:val="Tekstopsomming"/>
        <w:numPr>
          <w:ilvl w:val="0"/>
          <w:numId w:val="2"/>
        </w:numPr>
        <w:tabs>
          <w:tab w:val="clear" w:pos="1418"/>
          <w:tab w:val="left" w:pos="3402"/>
          <w:tab w:val="left" w:pos="3686"/>
        </w:tabs>
        <w:rPr>
          <w:del w:id="201" w:author="van Dijk, Robin" w:date="2017-12-01T13:00:00Z"/>
        </w:rPr>
      </w:pPr>
      <w:del w:id="202" w:author="van Dijk, Robin" w:date="2017-12-01T13:00:00Z">
        <w:r w:rsidDel="00C065B1">
          <w:delText>Een onderdelen pagina</w:delText>
        </w:r>
      </w:del>
    </w:p>
    <w:p w14:paraId="73B34B46" w14:textId="77777777" w:rsidR="000A04EB" w:rsidRDefault="000A04EB" w:rsidP="00F12CCD">
      <w:pPr>
        <w:pStyle w:val="Tekstdocument1"/>
      </w:pPr>
    </w:p>
    <w:p w14:paraId="73B34B47" w14:textId="77777777" w:rsidR="000A04EB" w:rsidRDefault="000A04EB" w:rsidP="000A04EB">
      <w:pPr>
        <w:pStyle w:val="Kop1"/>
      </w:pPr>
      <w:bookmarkStart w:id="203" w:name="_Toc66712269"/>
      <w:bookmarkStart w:id="204" w:name="_Toc372543951"/>
      <w:bookmarkEnd w:id="159"/>
      <w:bookmarkEnd w:id="160"/>
      <w:r>
        <w:lastRenderedPageBreak/>
        <w:t>Projectgrenzen</w:t>
      </w:r>
      <w:bookmarkEnd w:id="203"/>
      <w:bookmarkEnd w:id="204"/>
    </w:p>
    <w:p w14:paraId="73B34B48" w14:textId="77777777" w:rsidR="00A53B78" w:rsidRDefault="00A53B78" w:rsidP="00F12CCD">
      <w:pPr>
        <w:pStyle w:val="Kop2"/>
      </w:pPr>
      <w:bookmarkStart w:id="205" w:name="_Toc372543952"/>
      <w:bookmarkStart w:id="206" w:name="_Toc467393531"/>
      <w:bookmarkStart w:id="207" w:name="_Toc395087554"/>
      <w:bookmarkStart w:id="208" w:name="_Toc8095082"/>
      <w:bookmarkStart w:id="209" w:name="_Toc8095285"/>
      <w:r>
        <w:t>Projectgrenzen</w:t>
      </w:r>
      <w:bookmarkEnd w:id="205"/>
    </w:p>
    <w:p w14:paraId="73B34B49" w14:textId="21FFA2C3" w:rsidR="00A53B78" w:rsidRDefault="00BF489C" w:rsidP="00A53B78">
      <w:pPr>
        <w:pStyle w:val="Tekstdocument1"/>
      </w:pPr>
      <w:r>
        <w:t xml:space="preserve">Onze </w:t>
      </w:r>
      <w:ins w:id="210" w:author="van Dijk, Robin" w:date="2017-12-01T13:02:00Z">
        <w:r w:rsidR="00920B73">
          <w:t>grens is wanneer het product in een werkende staat is</w:t>
        </w:r>
      </w:ins>
      <w:del w:id="211" w:author="van Dijk, Robin" w:date="2017-12-01T13:02:00Z">
        <w:r w:rsidDel="00920B73">
          <w:delText>grens is bereikt wanneer de klant tevreden is met zijn/haar website</w:delText>
        </w:r>
      </w:del>
    </w:p>
    <w:p w14:paraId="73B34B4A" w14:textId="77777777" w:rsidR="00F12CCD" w:rsidRDefault="00F12CCD" w:rsidP="00F12CCD">
      <w:pPr>
        <w:pStyle w:val="Kop2"/>
      </w:pPr>
      <w:bookmarkStart w:id="212" w:name="_Toc372543953"/>
      <w:r>
        <w:t>Bereik</w:t>
      </w:r>
      <w:bookmarkEnd w:id="206"/>
      <w:bookmarkEnd w:id="207"/>
      <w:bookmarkEnd w:id="212"/>
    </w:p>
    <w:p w14:paraId="73B34B4B" w14:textId="6E730EE2" w:rsidR="00F12CCD" w:rsidRPr="00F12CCD" w:rsidRDefault="00BF489C" w:rsidP="00F12CCD">
      <w:pPr>
        <w:pStyle w:val="Tekstdocument1"/>
      </w:pPr>
      <w:r>
        <w:t xml:space="preserve">Goed </w:t>
      </w:r>
      <w:ins w:id="213" w:author="van Dijk, Robin" w:date="2017-12-01T13:03:00Z">
        <w:r w:rsidR="00920B73">
          <w:t>function</w:t>
        </w:r>
        <w:r w:rsidR="0055029B">
          <w:t xml:space="preserve">erende Model View </w:t>
        </w:r>
      </w:ins>
      <w:ins w:id="214" w:author="van Dijk, Robin" w:date="2018-03-15T11:08:00Z">
        <w:r w:rsidR="006B0856">
          <w:t xml:space="preserve">Instagram </w:t>
        </w:r>
      </w:ins>
      <w:ins w:id="215" w:author="van Dijk, Robin" w:date="2017-12-01T13:03:00Z">
        <w:r w:rsidR="0055029B">
          <w:t>Project</w:t>
        </w:r>
      </w:ins>
      <w:del w:id="216" w:author="van Dijk, Robin" w:date="2017-12-01T13:03:00Z">
        <w:r w:rsidDel="00920B73">
          <w:delText>functionerende website</w:delText>
        </w:r>
      </w:del>
    </w:p>
    <w:p w14:paraId="73B34B4C" w14:textId="77777777" w:rsidR="00F12CCD" w:rsidRDefault="00F12CCD" w:rsidP="00F12CCD">
      <w:pPr>
        <w:pStyle w:val="Kop2"/>
      </w:pPr>
      <w:bookmarkStart w:id="217" w:name="_Toc467393532"/>
      <w:bookmarkStart w:id="218" w:name="_Toc395087555"/>
      <w:bookmarkStart w:id="219" w:name="_Toc372543954"/>
      <w:r>
        <w:t>Randvoorwaarden &amp; beperkingen</w:t>
      </w:r>
      <w:bookmarkEnd w:id="217"/>
      <w:bookmarkEnd w:id="218"/>
      <w:bookmarkEnd w:id="219"/>
    </w:p>
    <w:p w14:paraId="73B34B4D" w14:textId="77777777" w:rsidR="00A53B78" w:rsidRDefault="00A53B78" w:rsidP="00A53B78">
      <w:pPr>
        <w:pStyle w:val="Tekstdocument1"/>
      </w:pPr>
      <w:r>
        <w:t>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p>
    <w:p w14:paraId="73B34B4E" w14:textId="77777777" w:rsidR="00A53B78" w:rsidRDefault="00A53B78" w:rsidP="00A53B78">
      <w:pPr>
        <w:pStyle w:val="Kop3"/>
      </w:pPr>
      <w:bookmarkStart w:id="220" w:name="_Toc354455634"/>
      <w:bookmarkStart w:id="221" w:name="_Toc354455988"/>
      <w:bookmarkStart w:id="222" w:name="_Toc354456094"/>
      <w:bookmarkStart w:id="223" w:name="_Toc354456288"/>
      <w:bookmarkStart w:id="224" w:name="_Toc370538152"/>
      <w:bookmarkStart w:id="225" w:name="_Toc372543955"/>
      <w:r>
        <w:t>Uitgangspunten</w:t>
      </w:r>
      <w:bookmarkEnd w:id="220"/>
      <w:bookmarkEnd w:id="221"/>
      <w:bookmarkEnd w:id="222"/>
      <w:bookmarkEnd w:id="223"/>
      <w:bookmarkEnd w:id="224"/>
      <w:bookmarkEnd w:id="225"/>
    </w:p>
    <w:p w14:paraId="3CD7A6BF" w14:textId="447EDAED" w:rsidR="00BF489C" w:rsidRDefault="00A701CB" w:rsidP="00A53B78">
      <w:pPr>
        <w:pStyle w:val="Tekstdocument1"/>
      </w:pPr>
      <w:bookmarkStart w:id="226" w:name="_Toc354455635"/>
      <w:bookmarkStart w:id="227" w:name="_Toc354455989"/>
      <w:bookmarkStart w:id="228" w:name="_Toc354456095"/>
      <w:bookmarkStart w:id="229" w:name="_Toc354456289"/>
      <w:bookmarkStart w:id="230" w:name="_Toc370538153"/>
      <w:r>
        <w:t>Het plan gaat als volgt, Robin</w:t>
      </w:r>
      <w:ins w:id="231" w:author="van Dijk, Robin" w:date="2018-03-15T10:22:00Z">
        <w:r w:rsidR="008954CF">
          <w:t xml:space="preserve"> van Dijk</w:t>
        </w:r>
      </w:ins>
      <w:r>
        <w:t xml:space="preserve"> en </w:t>
      </w:r>
      <w:ins w:id="232" w:author="van Dijk, Robin" w:date="2017-12-01T13:05:00Z">
        <w:r w:rsidR="008954CF">
          <w:t>Kevin Herwijnen</w:t>
        </w:r>
      </w:ins>
      <w:del w:id="233" w:author="van Dijk, Robin" w:date="2017-12-01T13:05:00Z">
        <w:r w:rsidDel="00920B73">
          <w:delText>Nick</w:delText>
        </w:r>
      </w:del>
      <w:r>
        <w:t xml:space="preserve"> gaan samen</w:t>
      </w:r>
      <w:r w:rsidR="00BF489C">
        <w:t xml:space="preserve"> bezig met de</w:t>
      </w:r>
      <w:ins w:id="234" w:author="van Dijk, Robin" w:date="2018-03-15T10:23:00Z">
        <w:r w:rsidR="008954CF">
          <w:t xml:space="preserve"> mappen structuur</w:t>
        </w:r>
      </w:ins>
      <w:del w:id="235" w:author="van Dijk, Robin" w:date="2018-03-15T10:23:00Z">
        <w:r w:rsidR="00BF489C" w:rsidDel="008954CF">
          <w:delText xml:space="preserve"> </w:delText>
        </w:r>
      </w:del>
      <w:del w:id="236" w:author="van Dijk, Robin" w:date="2017-12-01T13:05:00Z">
        <w:r w:rsidR="00BF489C" w:rsidDel="00920B73">
          <w:delText>php</w:delText>
        </w:r>
      </w:del>
      <w:r w:rsidR="00BF489C">
        <w:t xml:space="preserve"> </w:t>
      </w:r>
      <w:ins w:id="237" w:author="van Dijk, Robin" w:date="2018-03-15T10:23:00Z">
        <w:r w:rsidR="008954CF">
          <w:t>en de benodigde bestanden</w:t>
        </w:r>
      </w:ins>
      <w:ins w:id="238" w:author="van Dijk, Robin" w:date="2018-03-15T11:08:00Z">
        <w:r w:rsidR="004D78A9">
          <w:t xml:space="preserve"> voor een soort van Instagram</w:t>
        </w:r>
      </w:ins>
      <w:del w:id="239" w:author="van Dijk, Robin" w:date="2018-03-15T10:23:00Z">
        <w:r w:rsidR="00BF489C" w:rsidDel="008954CF">
          <w:delText>ge</w:delText>
        </w:r>
        <w:r w:rsidDel="008954CF">
          <w:delText xml:space="preserve">deelte van </w:delText>
        </w:r>
      </w:del>
      <w:del w:id="240" w:author="van Dijk, Robin" w:date="2017-12-01T13:05:00Z">
        <w:r w:rsidDel="00920B73">
          <w:delText>de website</w:delText>
        </w:r>
      </w:del>
      <w:r w:rsidR="00BF489C">
        <w:t>.</w:t>
      </w:r>
      <w:r w:rsidR="002C1F5B">
        <w:t xml:space="preserve"> Robin gaat bezig met </w:t>
      </w:r>
      <w:del w:id="241" w:author="van Dijk, Robin" w:date="2017-12-01T13:06:00Z">
        <w:r w:rsidR="002C1F5B" w:rsidDel="00920B73">
          <w:delText>de</w:delText>
        </w:r>
      </w:del>
      <w:del w:id="242" w:author="van Dijk, Robin" w:date="2018-03-15T10:24:00Z">
        <w:r w:rsidR="002C1F5B" w:rsidDel="008954CF">
          <w:delText xml:space="preserve"> </w:delText>
        </w:r>
      </w:del>
      <w:del w:id="243" w:author="van Dijk, Robin" w:date="2017-12-01T13:06:00Z">
        <w:r w:rsidR="002C1F5B" w:rsidDel="00920B73">
          <w:delText>schrijf opdrachten en helpt kleine stukjes bij met php en html voor de website</w:delText>
        </w:r>
      </w:del>
      <w:ins w:id="244" w:author="van Dijk, Robin" w:date="2018-03-15T10:24:00Z">
        <w:r w:rsidR="004D78A9">
          <w:t>alle benodigde functies en bestanden</w:t>
        </w:r>
      </w:ins>
      <w:r w:rsidR="002C1F5B">
        <w:t>.</w:t>
      </w:r>
      <w:r>
        <w:t xml:space="preserve"> </w:t>
      </w:r>
      <w:ins w:id="245" w:author="van Dijk, Robin" w:date="2018-03-15T10:24:00Z">
        <w:r w:rsidR="008954CF">
          <w:t>Kevin</w:t>
        </w:r>
      </w:ins>
      <w:del w:id="246" w:author="van Dijk, Robin" w:date="2017-12-01T13:06:00Z">
        <w:r w:rsidDel="00920B73">
          <w:delText>Nick</w:delText>
        </w:r>
      </w:del>
      <w:r>
        <w:t xml:space="preserve"> gaat </w:t>
      </w:r>
      <w:del w:id="247" w:author="van Dijk, Robin" w:date="2017-12-01T13:06:00Z">
        <w:r w:rsidDel="00920B73">
          <w:delText>veel</w:delText>
        </w:r>
      </w:del>
      <w:ins w:id="248" w:author="van Dijk, Robin" w:date="2017-12-01T13:06:00Z">
        <w:r w:rsidR="00920B73">
          <w:t xml:space="preserve">ook bezig met </w:t>
        </w:r>
      </w:ins>
      <w:ins w:id="249" w:author="van Dijk, Robin" w:date="2018-03-15T10:25:00Z">
        <w:r w:rsidR="004D78A9">
          <w:t>alle benodigde</w:t>
        </w:r>
      </w:ins>
      <w:ins w:id="250" w:author="van Dijk, Robin" w:date="2018-03-15T11:09:00Z">
        <w:r w:rsidR="004D78A9">
          <w:t xml:space="preserve"> functies en bestanden</w:t>
        </w:r>
      </w:ins>
      <w:del w:id="251" w:author="van Dijk, Robin" w:date="2017-12-01T13:07:00Z">
        <w:r w:rsidDel="00920B73">
          <w:delText xml:space="preserve"> html en css toevoegen aan de website</w:delText>
        </w:r>
      </w:del>
      <w:r>
        <w:t>.</w:t>
      </w:r>
      <w:r w:rsidR="002C1F5B">
        <w:t xml:space="preserve"> Tijdschema zie (MS op blz. 12)</w:t>
      </w:r>
    </w:p>
    <w:p w14:paraId="73B34B50" w14:textId="77777777" w:rsidR="00A53B78" w:rsidRDefault="00A53B78" w:rsidP="00A53B78">
      <w:pPr>
        <w:pStyle w:val="Kop3"/>
      </w:pPr>
      <w:bookmarkStart w:id="252" w:name="_Toc372543956"/>
      <w:r>
        <w:t>Randvoorwaarden</w:t>
      </w:r>
      <w:bookmarkEnd w:id="226"/>
      <w:bookmarkEnd w:id="227"/>
      <w:bookmarkEnd w:id="228"/>
      <w:bookmarkEnd w:id="229"/>
      <w:bookmarkEnd w:id="230"/>
      <w:bookmarkEnd w:id="252"/>
    </w:p>
    <w:p w14:paraId="73B34B52" w14:textId="77777777" w:rsidR="00A53B78" w:rsidRDefault="00A53B78" w:rsidP="00A53B78">
      <w:pPr>
        <w:pStyle w:val="Tekstkopje"/>
      </w:pPr>
      <w:r>
        <w:t>Algemeen</w:t>
      </w:r>
    </w:p>
    <w:p w14:paraId="73B34B54" w14:textId="56473F61" w:rsidR="00A53B78" w:rsidRDefault="002C1F5B" w:rsidP="002C1F5B">
      <w:pPr>
        <w:pStyle w:val="Tekstopsomming"/>
        <w:numPr>
          <w:ilvl w:val="0"/>
          <w:numId w:val="18"/>
        </w:numPr>
      </w:pPr>
      <w:r>
        <w:t>Indien in dit Plan van Aanpak niet de goedkeuring krijgt van het bedrijf ‘</w:t>
      </w:r>
      <w:del w:id="253" w:author="van Dijk, Robin" w:date="2017-12-01T13:07:00Z">
        <w:r w:rsidDel="00920B73">
          <w:delText>Geef het een naam</w:delText>
        </w:r>
      </w:del>
      <w:ins w:id="254" w:author="van Dijk, Robin" w:date="2017-12-01T13:07:00Z">
        <w:r w:rsidR="00282EBD">
          <w:t>MVC</w:t>
        </w:r>
      </w:ins>
      <w:r>
        <w:t xml:space="preserve">’ contact dan de personen die bezig zijn met </w:t>
      </w:r>
      <w:ins w:id="255" w:author="van Dijk, Robin" w:date="2017-12-01T13:07:00Z">
        <w:r w:rsidR="00264214">
          <w:t>het project</w:t>
        </w:r>
      </w:ins>
      <w:del w:id="256" w:author="van Dijk, Robin" w:date="2017-12-01T13:07:00Z">
        <w:r w:rsidDel="00920B73">
          <w:delText>de website</w:delText>
        </w:r>
      </w:del>
      <w:r>
        <w:t>, tenzij anders aangegeven staat.</w:t>
      </w:r>
    </w:p>
    <w:p w14:paraId="73B34B55" w14:textId="77777777" w:rsidR="000A04EB" w:rsidRDefault="00F12CCD" w:rsidP="000A04EB">
      <w:pPr>
        <w:pStyle w:val="Kop1"/>
      </w:pPr>
      <w:bookmarkStart w:id="257" w:name="_Toc66712270"/>
      <w:bookmarkStart w:id="258" w:name="_Toc372543957"/>
      <w:r>
        <w:lastRenderedPageBreak/>
        <w:t>D</w:t>
      </w:r>
      <w:r w:rsidR="000A04EB">
        <w:t>e producten</w:t>
      </w:r>
      <w:bookmarkEnd w:id="208"/>
      <w:bookmarkEnd w:id="209"/>
      <w:bookmarkEnd w:id="257"/>
      <w:bookmarkEnd w:id="258"/>
    </w:p>
    <w:p w14:paraId="73B34B57" w14:textId="77777777" w:rsidR="00A53B78" w:rsidRDefault="00A53B78" w:rsidP="00A53B78">
      <w:pPr>
        <w:pStyle w:val="Kop2"/>
      </w:pPr>
      <w:bookmarkStart w:id="259" w:name="_Toc354455617"/>
      <w:bookmarkStart w:id="260" w:name="_Toc354455971"/>
      <w:bookmarkStart w:id="261" w:name="_Toc354456077"/>
      <w:bookmarkStart w:id="262" w:name="_Toc354456271"/>
      <w:bookmarkStart w:id="263" w:name="_Toc370538126"/>
      <w:bookmarkStart w:id="264" w:name="_Toc372543958"/>
      <w:bookmarkStart w:id="265" w:name="_Toc8095083"/>
      <w:bookmarkStart w:id="266" w:name="_Toc8095286"/>
      <w:r>
        <w:t>Algemeen</w:t>
      </w:r>
      <w:bookmarkEnd w:id="259"/>
      <w:bookmarkEnd w:id="260"/>
      <w:bookmarkEnd w:id="261"/>
      <w:bookmarkEnd w:id="262"/>
      <w:bookmarkEnd w:id="263"/>
      <w:bookmarkEnd w:id="264"/>
    </w:p>
    <w:p w14:paraId="73B34B58" w14:textId="77777777" w:rsidR="00A53B78" w:rsidRDefault="00A53B78" w:rsidP="00A53B78">
      <w:pPr>
        <w:pStyle w:val="Tekstdocument1"/>
      </w:pPr>
      <w:r>
        <w:t xml:space="preserve">Het project is onder te verdelen in een aantal elementaire punten: </w:t>
      </w:r>
    </w:p>
    <w:p w14:paraId="73B34B59" w14:textId="67C05442" w:rsidR="0079419B" w:rsidDel="00C55AEA" w:rsidRDefault="000F6D6D">
      <w:pPr>
        <w:pStyle w:val="Tekstdocument1"/>
        <w:numPr>
          <w:ilvl w:val="0"/>
          <w:numId w:val="9"/>
        </w:numPr>
        <w:rPr>
          <w:del w:id="267" w:author="van Dijk, Robin" w:date="2018-03-22T09:55:00Z"/>
        </w:rPr>
      </w:pPr>
      <w:ins w:id="268" w:author="van Dijk, Robin" w:date="2017-12-01T13:08:00Z">
        <w:r>
          <w:t>Foto</w:t>
        </w:r>
      </w:ins>
      <w:ins w:id="269" w:author="van Dijk, Robin" w:date="2018-03-22T09:55:00Z">
        <w:r w:rsidR="00C55AEA">
          <w:t>grafie</w:t>
        </w:r>
      </w:ins>
      <w:del w:id="270" w:author="van Dijk, Robin" w:date="2017-12-01T13:08:00Z">
        <w:r w:rsidR="00786088" w:rsidDel="00F96C3E">
          <w:delText>Website</w:delText>
        </w:r>
      </w:del>
    </w:p>
    <w:p w14:paraId="0E1D9D7D" w14:textId="6D21FBB7" w:rsidR="00786088" w:rsidDel="00C55AEA" w:rsidRDefault="00786088" w:rsidP="00C55AEA">
      <w:pPr>
        <w:pStyle w:val="Tekstdocument1"/>
        <w:numPr>
          <w:ilvl w:val="0"/>
          <w:numId w:val="9"/>
        </w:numPr>
        <w:rPr>
          <w:del w:id="271" w:author="van Dijk, Robin" w:date="2018-03-22T09:55:00Z"/>
        </w:rPr>
        <w:pPrChange w:id="272" w:author="van Dijk, Robin" w:date="2018-03-22T09:55:00Z">
          <w:pPr>
            <w:pStyle w:val="Tekstdocument1"/>
            <w:numPr>
              <w:numId w:val="9"/>
            </w:numPr>
            <w:ind w:left="720" w:hanging="360"/>
          </w:pPr>
        </w:pPrChange>
      </w:pPr>
      <w:del w:id="273" w:author="van Dijk, Robin" w:date="2017-12-01T13:08:00Z">
        <w:r w:rsidDel="00F96C3E">
          <w:delText>Homepagina</w:delText>
        </w:r>
      </w:del>
    </w:p>
    <w:p w14:paraId="61B6484E" w14:textId="24296F07" w:rsidR="00786088" w:rsidRDefault="00786088" w:rsidP="00C55AEA">
      <w:pPr>
        <w:pStyle w:val="Tekstdocument1"/>
        <w:numPr>
          <w:ilvl w:val="0"/>
          <w:numId w:val="9"/>
        </w:numPr>
        <w:pPrChange w:id="274" w:author="van Dijk, Robin" w:date="2018-03-22T09:55:00Z">
          <w:pPr>
            <w:pStyle w:val="Tekstdocument1"/>
            <w:numPr>
              <w:numId w:val="9"/>
            </w:numPr>
            <w:ind w:left="720" w:hanging="360"/>
          </w:pPr>
        </w:pPrChange>
      </w:pPr>
      <w:del w:id="275" w:author="van Dijk, Robin" w:date="2017-12-01T13:08:00Z">
        <w:r w:rsidDel="00F96C3E">
          <w:delText>Onderdelen</w:delText>
        </w:r>
      </w:del>
    </w:p>
    <w:p w14:paraId="221BD920" w14:textId="11375037" w:rsidR="00F96C3E" w:rsidRDefault="00DB5392" w:rsidP="00786088">
      <w:pPr>
        <w:pStyle w:val="Tekstdocument1"/>
        <w:numPr>
          <w:ilvl w:val="0"/>
          <w:numId w:val="9"/>
        </w:numPr>
        <w:rPr>
          <w:ins w:id="276" w:author="van Dijk, Robin" w:date="2017-12-01T13:08:00Z"/>
        </w:rPr>
      </w:pPr>
      <w:ins w:id="277" w:author="van Dijk, Robin" w:date="2017-12-01T13:08:00Z">
        <w:r>
          <w:t xml:space="preserve">Mappen </w:t>
        </w:r>
      </w:ins>
      <w:ins w:id="278" w:author="van Dijk, Robin" w:date="2018-03-15T11:10:00Z">
        <w:r>
          <w:t>structuur</w:t>
        </w:r>
      </w:ins>
    </w:p>
    <w:p w14:paraId="67896458" w14:textId="5AF58208" w:rsidR="00786088" w:rsidRDefault="00DB5392">
      <w:pPr>
        <w:pStyle w:val="Tekstdocument1"/>
        <w:numPr>
          <w:ilvl w:val="0"/>
          <w:numId w:val="9"/>
        </w:numPr>
      </w:pPr>
      <w:ins w:id="279" w:author="van Dijk, Robin" w:date="2017-12-01T13:08:00Z">
        <w:r>
          <w:t xml:space="preserve">Bestanden </w:t>
        </w:r>
      </w:ins>
      <w:del w:id="280" w:author="van Dijk, Robin" w:date="2017-12-01T13:08:00Z">
        <w:r w:rsidR="00786088" w:rsidDel="00F96C3E">
          <w:delText>producten</w:delText>
        </w:r>
      </w:del>
    </w:p>
    <w:p w14:paraId="383918D6" w14:textId="09041C65" w:rsidR="00786088" w:rsidDel="00F96C3E" w:rsidRDefault="00786088">
      <w:pPr>
        <w:pStyle w:val="Tekstdocument1"/>
        <w:ind w:left="720"/>
        <w:rPr>
          <w:del w:id="281" w:author="van Dijk, Robin" w:date="2017-12-01T13:08:00Z"/>
        </w:rPr>
        <w:pPrChange w:id="282" w:author="van Dijk, Robin" w:date="2017-12-01T13:08:00Z">
          <w:pPr>
            <w:pStyle w:val="Tekstdocument1"/>
            <w:numPr>
              <w:numId w:val="9"/>
            </w:numPr>
            <w:ind w:left="720" w:hanging="360"/>
          </w:pPr>
        </w:pPrChange>
      </w:pPr>
      <w:del w:id="283" w:author="van Dijk, Robin" w:date="2017-12-01T13:08:00Z">
        <w:r w:rsidDel="00F96C3E">
          <w:delText>Contacten</w:delText>
        </w:r>
      </w:del>
    </w:p>
    <w:p w14:paraId="73B34B5A" w14:textId="77777777" w:rsidR="00A53B78" w:rsidRDefault="00A53B78">
      <w:pPr>
        <w:pStyle w:val="Tekstdocument1"/>
        <w:ind w:left="720"/>
        <w:pPrChange w:id="284" w:author="van Dijk, Robin" w:date="2017-12-01T13:08:00Z">
          <w:pPr>
            <w:pStyle w:val="Tekstdocument1"/>
          </w:pPr>
        </w:pPrChange>
      </w:pPr>
    </w:p>
    <w:p w14:paraId="73B34B5B" w14:textId="77777777" w:rsidR="0020561E" w:rsidRDefault="0020561E" w:rsidP="0020561E">
      <w:pPr>
        <w:pStyle w:val="Kop2"/>
      </w:pPr>
      <w:bookmarkStart w:id="285" w:name="_Toc372543959"/>
      <w:bookmarkStart w:id="286" w:name="_Toc354455623"/>
      <w:bookmarkStart w:id="287" w:name="_Toc354455977"/>
      <w:bookmarkStart w:id="288" w:name="_Toc354456083"/>
      <w:bookmarkStart w:id="289" w:name="_Toc354456277"/>
      <w:r>
        <w:t>Documentatie</w:t>
      </w:r>
      <w:bookmarkEnd w:id="285"/>
    </w:p>
    <w:p w14:paraId="016484D6" w14:textId="19629B63" w:rsidR="00786088" w:rsidDel="00F96C3E" w:rsidRDefault="00786088" w:rsidP="0020561E">
      <w:pPr>
        <w:pStyle w:val="Tekstdocument1"/>
        <w:rPr>
          <w:del w:id="290" w:author="van Dijk, Robin" w:date="2017-12-01T13:09:00Z"/>
        </w:rPr>
      </w:pPr>
      <w:del w:id="291" w:author="van Dijk, Robin" w:date="2017-12-01T13:09:00Z">
        <w:r w:rsidDel="00F96C3E">
          <w:delText>Homepagina is het begin scherm voor de consumenten/klanten.</w:delText>
        </w:r>
      </w:del>
    </w:p>
    <w:p w14:paraId="7C724BF5" w14:textId="340B451F" w:rsidR="00786088" w:rsidDel="00F96C3E" w:rsidRDefault="00786088" w:rsidP="0020561E">
      <w:pPr>
        <w:pStyle w:val="Tekstdocument1"/>
        <w:rPr>
          <w:del w:id="292" w:author="van Dijk, Robin" w:date="2017-12-01T13:09:00Z"/>
        </w:rPr>
      </w:pPr>
      <w:del w:id="293" w:author="van Dijk, Robin" w:date="2017-12-01T13:09:00Z">
        <w:r w:rsidDel="00F96C3E">
          <w:delText>De onderdelen pagina is waar de consument/klant zijn onderdelen kan bekijken.</w:delText>
        </w:r>
      </w:del>
    </w:p>
    <w:p w14:paraId="71A8E2EF" w14:textId="3EFE3F7F" w:rsidR="00786088" w:rsidDel="00F96C3E" w:rsidRDefault="00786088" w:rsidP="0020561E">
      <w:pPr>
        <w:pStyle w:val="Tekstdocument1"/>
        <w:rPr>
          <w:del w:id="294" w:author="van Dijk, Robin" w:date="2017-12-01T13:09:00Z"/>
        </w:rPr>
      </w:pPr>
      <w:del w:id="295" w:author="van Dijk, Robin" w:date="2017-12-01T13:09:00Z">
        <w:r w:rsidDel="00F96C3E">
          <w:delText>Op de producten pagina is waar de consument/klant zijn onderdelen kan bezichtigen.</w:delText>
        </w:r>
      </w:del>
    </w:p>
    <w:p w14:paraId="29DCBD21" w14:textId="08153572" w:rsidR="00786088" w:rsidRPr="0020561E" w:rsidRDefault="00786088" w:rsidP="0020561E">
      <w:pPr>
        <w:pStyle w:val="Tekstdocument1"/>
      </w:pPr>
      <w:del w:id="296" w:author="van Dijk, Robin" w:date="2017-12-01T13:09:00Z">
        <w:r w:rsidDel="00F96C3E">
          <w:delText>Bij de contacten pagina kan de consument/klant het bedrijf opbellen om zijn onderdelen te bestellen.</w:delText>
        </w:r>
      </w:del>
      <w:ins w:id="297" w:author="van Dijk, Robin" w:date="2017-12-01T13:09:00Z">
        <w:r w:rsidR="00F96C3E">
          <w:t>alles is opgebouwd op een eigen manier van werken waarin alles op een pagina komt met verschillende opties erin.</w:t>
        </w:r>
      </w:ins>
    </w:p>
    <w:p w14:paraId="73B34B5D" w14:textId="77777777" w:rsidR="00A53B78" w:rsidRPr="00A53B78" w:rsidRDefault="00A53B78" w:rsidP="00A53B78">
      <w:pPr>
        <w:pStyle w:val="Tekstdocument1"/>
      </w:pPr>
    </w:p>
    <w:p w14:paraId="73B34B5E" w14:textId="77777777" w:rsidR="000A04EB" w:rsidRDefault="000A04EB" w:rsidP="000A04EB">
      <w:pPr>
        <w:pStyle w:val="Kop1"/>
      </w:pPr>
      <w:bookmarkStart w:id="298" w:name="_Toc66712271"/>
      <w:bookmarkStart w:id="299" w:name="_Toc372543960"/>
      <w:bookmarkEnd w:id="265"/>
      <w:bookmarkEnd w:id="266"/>
      <w:bookmarkEnd w:id="286"/>
      <w:bookmarkEnd w:id="287"/>
      <w:bookmarkEnd w:id="288"/>
      <w:bookmarkEnd w:id="289"/>
      <w:r>
        <w:lastRenderedPageBreak/>
        <w:t>Kwaliteit</w:t>
      </w:r>
      <w:bookmarkEnd w:id="298"/>
      <w:bookmarkEnd w:id="299"/>
    </w:p>
    <w:p w14:paraId="73B34B60" w14:textId="77777777" w:rsidR="000A04EB" w:rsidRDefault="000A04EB" w:rsidP="00A53B78">
      <w:pPr>
        <w:pStyle w:val="Tekstdocument1"/>
      </w:pPr>
      <w:bookmarkStart w:id="300" w:name="_Toc8095084"/>
      <w:bookmarkStart w:id="301" w:name="_Toc8095287"/>
    </w:p>
    <w:p w14:paraId="73B34B61" w14:textId="77777777" w:rsidR="000A04EB" w:rsidRDefault="000A04EB" w:rsidP="000A04EB">
      <w:pPr>
        <w:pStyle w:val="Kop1"/>
      </w:pPr>
      <w:bookmarkStart w:id="302" w:name="_Toc66712272"/>
      <w:bookmarkStart w:id="303" w:name="_Toc372543961"/>
      <w:bookmarkEnd w:id="300"/>
      <w:bookmarkEnd w:id="301"/>
      <w:r>
        <w:lastRenderedPageBreak/>
        <w:t>De projectorganisatie</w:t>
      </w:r>
      <w:bookmarkEnd w:id="302"/>
      <w:bookmarkEnd w:id="303"/>
    </w:p>
    <w:p w14:paraId="73B34B62" w14:textId="77777777" w:rsidR="00676053" w:rsidRDefault="00676053" w:rsidP="00676053">
      <w:pPr>
        <w:pStyle w:val="Kop2"/>
      </w:pPr>
      <w:bookmarkStart w:id="304" w:name="_Toc353251479"/>
      <w:bookmarkStart w:id="305" w:name="_Toc353252883"/>
      <w:bookmarkStart w:id="306" w:name="_Toc353263484"/>
      <w:bookmarkStart w:id="307" w:name="_Toc353327420"/>
      <w:bookmarkStart w:id="308" w:name="_Toc353327745"/>
      <w:bookmarkStart w:id="309" w:name="_Toc353327895"/>
      <w:bookmarkStart w:id="310" w:name="_Toc353327966"/>
      <w:bookmarkStart w:id="311" w:name="_Toc353337095"/>
      <w:bookmarkStart w:id="312" w:name="_Toc354455628"/>
      <w:bookmarkStart w:id="313" w:name="_Toc354455982"/>
      <w:bookmarkStart w:id="314" w:name="_Toc354456088"/>
      <w:bookmarkStart w:id="315" w:name="_Toc354456282"/>
      <w:bookmarkStart w:id="316" w:name="_Toc370538144"/>
      <w:bookmarkStart w:id="317" w:name="_Toc372543962"/>
      <w:r>
        <w:t>Contactpersonen</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73B34B63" w14:textId="77777777"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676053" w14:paraId="73B34B67" w14:textId="77777777">
        <w:tc>
          <w:tcPr>
            <w:tcW w:w="2338" w:type="dxa"/>
            <w:tcBorders>
              <w:top w:val="single" w:sz="12" w:space="0" w:color="000000"/>
              <w:bottom w:val="single" w:sz="12" w:space="0" w:color="000000"/>
            </w:tcBorders>
          </w:tcPr>
          <w:p w14:paraId="73B34B64" w14:textId="77777777"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14:paraId="73B34B65" w14:textId="77777777"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14:paraId="73B34B66" w14:textId="77777777" w:rsidR="00676053" w:rsidRDefault="00676053" w:rsidP="00676053">
            <w:pPr>
              <w:pStyle w:val="Tekstdocument1"/>
              <w:spacing w:before="120"/>
              <w:rPr>
                <w:b/>
                <w:color w:val="808080"/>
              </w:rPr>
            </w:pPr>
            <w:r>
              <w:rPr>
                <w:b/>
                <w:color w:val="808080"/>
              </w:rPr>
              <w:t>Projectfunctie/taak</w:t>
            </w:r>
          </w:p>
        </w:tc>
      </w:tr>
      <w:tr w:rsidR="00676053" w14:paraId="73B34B6B" w14:textId="77777777">
        <w:tc>
          <w:tcPr>
            <w:tcW w:w="2338" w:type="dxa"/>
            <w:tcBorders>
              <w:bottom w:val="single" w:sz="6" w:space="0" w:color="000000"/>
            </w:tcBorders>
          </w:tcPr>
          <w:p w14:paraId="73B34B68" w14:textId="7A28903B" w:rsidR="00676053" w:rsidRDefault="00E70077" w:rsidP="00676053">
            <w:pPr>
              <w:pStyle w:val="Tekstdocument3"/>
            </w:pPr>
            <w:ins w:id="318" w:author="van Dijk, Robin" w:date="2017-12-01T14:54:00Z">
              <w:r>
                <w:t>Robin van Dijk</w:t>
              </w:r>
            </w:ins>
            <w:del w:id="319" w:author="van Dijk, Robin" w:date="2017-12-01T14:54:00Z">
              <w:r w:rsidR="00F037D8" w:rsidDel="00DB2B04">
                <w:delText>Nick Hemme</w:delText>
              </w:r>
            </w:del>
          </w:p>
        </w:tc>
        <w:tc>
          <w:tcPr>
            <w:tcW w:w="3119" w:type="dxa"/>
            <w:tcBorders>
              <w:bottom w:val="single" w:sz="6" w:space="0" w:color="000000"/>
            </w:tcBorders>
          </w:tcPr>
          <w:p w14:paraId="73B34B69" w14:textId="64A2BAE6" w:rsidR="00676053" w:rsidRDefault="00F037D8" w:rsidP="00676053">
            <w:pPr>
              <w:pStyle w:val="Tekstdocument3"/>
            </w:pPr>
            <w:r>
              <w:t>Drenthecollege</w:t>
            </w:r>
          </w:p>
        </w:tc>
        <w:tc>
          <w:tcPr>
            <w:tcW w:w="2417" w:type="dxa"/>
            <w:tcBorders>
              <w:bottom w:val="single" w:sz="6" w:space="0" w:color="000000"/>
            </w:tcBorders>
          </w:tcPr>
          <w:p w14:paraId="73B34B6A" w14:textId="19764FBA" w:rsidR="00676053" w:rsidRDefault="003F0EB8" w:rsidP="00676053">
            <w:pPr>
              <w:pStyle w:val="Tekstdocument3"/>
            </w:pPr>
            <w:ins w:id="320" w:author="van Dijk, Robin" w:date="2017-12-01T14:55:00Z">
              <w:r>
                <w:t>Applicatie opbouwen</w:t>
              </w:r>
            </w:ins>
            <w:del w:id="321" w:author="van Dijk, Robin" w:date="2017-12-01T14:55:00Z">
              <w:r w:rsidR="00F037D8" w:rsidDel="00E70077">
                <w:delText>Website bouwen</w:delText>
              </w:r>
            </w:del>
          </w:p>
        </w:tc>
      </w:tr>
      <w:tr w:rsidR="00676053" w14:paraId="73B34B6F" w14:textId="77777777">
        <w:trPr>
          <w:trHeight w:hRule="exact" w:val="60"/>
        </w:trPr>
        <w:tc>
          <w:tcPr>
            <w:tcW w:w="2338" w:type="dxa"/>
            <w:tcBorders>
              <w:top w:val="single" w:sz="6" w:space="0" w:color="000000"/>
              <w:bottom w:val="single" w:sz="6" w:space="0" w:color="000000"/>
            </w:tcBorders>
          </w:tcPr>
          <w:p w14:paraId="73B34B6C" w14:textId="77777777" w:rsidR="00676053" w:rsidRDefault="00676053" w:rsidP="00676053">
            <w:pPr>
              <w:pStyle w:val="Tekstdocument3"/>
            </w:pPr>
          </w:p>
        </w:tc>
        <w:tc>
          <w:tcPr>
            <w:tcW w:w="3119" w:type="dxa"/>
            <w:tcBorders>
              <w:top w:val="single" w:sz="6" w:space="0" w:color="000000"/>
              <w:bottom w:val="single" w:sz="6" w:space="0" w:color="000000"/>
            </w:tcBorders>
          </w:tcPr>
          <w:p w14:paraId="73B34B6D" w14:textId="77777777" w:rsidR="00676053" w:rsidRDefault="00676053" w:rsidP="00676053">
            <w:pPr>
              <w:pStyle w:val="Tekstdocument3"/>
            </w:pPr>
          </w:p>
        </w:tc>
        <w:tc>
          <w:tcPr>
            <w:tcW w:w="2417" w:type="dxa"/>
            <w:tcBorders>
              <w:top w:val="single" w:sz="6" w:space="0" w:color="000000"/>
              <w:bottom w:val="single" w:sz="6" w:space="0" w:color="000000"/>
            </w:tcBorders>
          </w:tcPr>
          <w:p w14:paraId="73B34B6E" w14:textId="77777777" w:rsidR="00676053" w:rsidRDefault="00676053" w:rsidP="00676053">
            <w:pPr>
              <w:pStyle w:val="Tekstdocument3"/>
            </w:pPr>
          </w:p>
        </w:tc>
      </w:tr>
      <w:tr w:rsidR="00676053" w14:paraId="73B34B73" w14:textId="77777777">
        <w:tc>
          <w:tcPr>
            <w:tcW w:w="2338" w:type="dxa"/>
            <w:tcBorders>
              <w:top w:val="single" w:sz="6" w:space="0" w:color="000000"/>
              <w:bottom w:val="single" w:sz="6" w:space="0" w:color="000000"/>
            </w:tcBorders>
          </w:tcPr>
          <w:p w14:paraId="73B34B70" w14:textId="1B68272C" w:rsidR="00676053" w:rsidRDefault="003F0EB8" w:rsidP="00676053">
            <w:pPr>
              <w:pStyle w:val="Tekstdocument3"/>
            </w:pPr>
            <w:ins w:id="322" w:author="van Dijk, Robin" w:date="2018-03-15T11:12:00Z">
              <w:r>
                <w:t>Kevin Herwijnen</w:t>
              </w:r>
            </w:ins>
            <w:del w:id="323" w:author="van Dijk, Robin" w:date="2017-12-01T14:55:00Z">
              <w:r w:rsidR="00F037D8" w:rsidDel="00E70077">
                <w:delText>Freddy Abbes</w:delText>
              </w:r>
            </w:del>
          </w:p>
        </w:tc>
        <w:tc>
          <w:tcPr>
            <w:tcW w:w="3119" w:type="dxa"/>
            <w:tcBorders>
              <w:top w:val="single" w:sz="6" w:space="0" w:color="000000"/>
              <w:bottom w:val="single" w:sz="6" w:space="0" w:color="000000"/>
            </w:tcBorders>
          </w:tcPr>
          <w:p w14:paraId="73B34B71" w14:textId="40BA7C51" w:rsidR="00676053" w:rsidRDefault="00F037D8" w:rsidP="00676053">
            <w:pPr>
              <w:pStyle w:val="Tekstdocument3"/>
            </w:pPr>
            <w:r>
              <w:t>Drenthecollege</w:t>
            </w:r>
          </w:p>
        </w:tc>
        <w:tc>
          <w:tcPr>
            <w:tcW w:w="2417" w:type="dxa"/>
            <w:tcBorders>
              <w:top w:val="single" w:sz="6" w:space="0" w:color="000000"/>
              <w:bottom w:val="single" w:sz="6" w:space="0" w:color="000000"/>
            </w:tcBorders>
          </w:tcPr>
          <w:p w14:paraId="73B34B72" w14:textId="2B42B1F0" w:rsidR="00676053" w:rsidRDefault="003F0EB8" w:rsidP="00676053">
            <w:pPr>
              <w:pStyle w:val="Tekstdocument3"/>
            </w:pPr>
            <w:ins w:id="324" w:author="van Dijk, Robin" w:date="2017-12-01T14:55:00Z">
              <w:r>
                <w:t>Applicatie opbouwen</w:t>
              </w:r>
            </w:ins>
            <w:del w:id="325" w:author="van Dijk, Robin" w:date="2017-12-01T14:55:00Z">
              <w:r w:rsidR="00F037D8" w:rsidDel="00E70077">
                <w:delText>Website bouwen</w:delText>
              </w:r>
            </w:del>
          </w:p>
        </w:tc>
      </w:tr>
      <w:tr w:rsidR="00676053" w14:paraId="73B34B77" w14:textId="77777777">
        <w:trPr>
          <w:trHeight w:hRule="exact" w:val="60"/>
        </w:trPr>
        <w:tc>
          <w:tcPr>
            <w:tcW w:w="2338" w:type="dxa"/>
            <w:tcBorders>
              <w:top w:val="single" w:sz="6" w:space="0" w:color="000000"/>
              <w:bottom w:val="single" w:sz="6" w:space="0" w:color="000000"/>
            </w:tcBorders>
          </w:tcPr>
          <w:p w14:paraId="73B34B74" w14:textId="77777777" w:rsidR="00676053" w:rsidRDefault="00676053" w:rsidP="00676053">
            <w:pPr>
              <w:pStyle w:val="Tekstdocument3"/>
            </w:pPr>
          </w:p>
        </w:tc>
        <w:tc>
          <w:tcPr>
            <w:tcW w:w="3119" w:type="dxa"/>
            <w:tcBorders>
              <w:top w:val="single" w:sz="6" w:space="0" w:color="000000"/>
              <w:bottom w:val="single" w:sz="6" w:space="0" w:color="000000"/>
            </w:tcBorders>
          </w:tcPr>
          <w:p w14:paraId="73B34B75" w14:textId="77777777" w:rsidR="00676053" w:rsidRDefault="00676053" w:rsidP="00676053">
            <w:pPr>
              <w:pStyle w:val="Tekstdocument3"/>
            </w:pPr>
          </w:p>
        </w:tc>
        <w:tc>
          <w:tcPr>
            <w:tcW w:w="2417" w:type="dxa"/>
            <w:tcBorders>
              <w:top w:val="single" w:sz="6" w:space="0" w:color="000000"/>
              <w:bottom w:val="single" w:sz="6" w:space="0" w:color="000000"/>
            </w:tcBorders>
          </w:tcPr>
          <w:p w14:paraId="73B34B76" w14:textId="77777777" w:rsidR="00676053" w:rsidRDefault="00676053" w:rsidP="00676053">
            <w:pPr>
              <w:pStyle w:val="Tekstdocument3"/>
            </w:pPr>
          </w:p>
        </w:tc>
      </w:tr>
      <w:tr w:rsidR="00676053" w:rsidDel="00E70077" w14:paraId="73B34B7B" w14:textId="6225205F">
        <w:trPr>
          <w:del w:id="326" w:author="van Dijk, Robin" w:date="2017-12-01T14:57:00Z"/>
        </w:trPr>
        <w:tc>
          <w:tcPr>
            <w:tcW w:w="2338" w:type="dxa"/>
            <w:tcBorders>
              <w:top w:val="single" w:sz="6" w:space="0" w:color="000000"/>
              <w:bottom w:val="single" w:sz="6" w:space="0" w:color="000000"/>
            </w:tcBorders>
          </w:tcPr>
          <w:p w14:paraId="73B34B78" w14:textId="6DEE46CE" w:rsidR="00676053" w:rsidDel="00E70077" w:rsidRDefault="00F037D8" w:rsidP="00676053">
            <w:pPr>
              <w:pStyle w:val="Tekstdocument3"/>
              <w:rPr>
                <w:del w:id="327" w:author="van Dijk, Robin" w:date="2017-12-01T14:57:00Z"/>
              </w:rPr>
            </w:pPr>
            <w:del w:id="328" w:author="van Dijk, Robin" w:date="2017-12-01T14:57:00Z">
              <w:r w:rsidDel="00E70077">
                <w:delText>Robin Goeree</w:delText>
              </w:r>
            </w:del>
          </w:p>
        </w:tc>
        <w:tc>
          <w:tcPr>
            <w:tcW w:w="3119" w:type="dxa"/>
            <w:tcBorders>
              <w:top w:val="single" w:sz="6" w:space="0" w:color="000000"/>
              <w:bottom w:val="single" w:sz="6" w:space="0" w:color="000000"/>
            </w:tcBorders>
          </w:tcPr>
          <w:p w14:paraId="73B34B79" w14:textId="70BE8BAC" w:rsidR="00676053" w:rsidDel="00E70077" w:rsidRDefault="00F037D8" w:rsidP="00676053">
            <w:pPr>
              <w:pStyle w:val="Tekstdocument3"/>
              <w:rPr>
                <w:del w:id="329" w:author="van Dijk, Robin" w:date="2017-12-01T14:57:00Z"/>
              </w:rPr>
            </w:pPr>
            <w:del w:id="330" w:author="van Dijk, Robin" w:date="2017-12-01T14:57:00Z">
              <w:r w:rsidDel="00E70077">
                <w:delText>Drenthecollege</w:delText>
              </w:r>
            </w:del>
          </w:p>
        </w:tc>
        <w:tc>
          <w:tcPr>
            <w:tcW w:w="2417" w:type="dxa"/>
            <w:tcBorders>
              <w:top w:val="single" w:sz="6" w:space="0" w:color="000000"/>
              <w:bottom w:val="single" w:sz="6" w:space="0" w:color="000000"/>
            </w:tcBorders>
          </w:tcPr>
          <w:p w14:paraId="73B34B7A" w14:textId="1C82D4A9" w:rsidR="00676053" w:rsidDel="00E70077" w:rsidRDefault="00F037D8" w:rsidP="00676053">
            <w:pPr>
              <w:pStyle w:val="Tekstdocument3"/>
              <w:rPr>
                <w:del w:id="331" w:author="van Dijk, Robin" w:date="2017-12-01T14:57:00Z"/>
              </w:rPr>
            </w:pPr>
            <w:del w:id="332" w:author="van Dijk, Robin" w:date="2017-12-01T14:57:00Z">
              <w:r w:rsidDel="00E70077">
                <w:delText>Website bouwen</w:delText>
              </w:r>
            </w:del>
          </w:p>
        </w:tc>
      </w:tr>
      <w:tr w:rsidR="00676053" w14:paraId="73B34B7F" w14:textId="77777777">
        <w:trPr>
          <w:trHeight w:hRule="exact" w:val="60"/>
        </w:trPr>
        <w:tc>
          <w:tcPr>
            <w:tcW w:w="2338" w:type="dxa"/>
            <w:tcBorders>
              <w:top w:val="single" w:sz="6" w:space="0" w:color="000000"/>
              <w:bottom w:val="single" w:sz="6" w:space="0" w:color="000000"/>
            </w:tcBorders>
          </w:tcPr>
          <w:p w14:paraId="73B34B7C" w14:textId="77777777" w:rsidR="00676053" w:rsidRDefault="00676053" w:rsidP="00676053">
            <w:pPr>
              <w:pStyle w:val="Tekstdocument3"/>
            </w:pPr>
          </w:p>
        </w:tc>
        <w:tc>
          <w:tcPr>
            <w:tcW w:w="3119" w:type="dxa"/>
            <w:tcBorders>
              <w:top w:val="single" w:sz="6" w:space="0" w:color="000000"/>
              <w:bottom w:val="single" w:sz="6" w:space="0" w:color="000000"/>
            </w:tcBorders>
          </w:tcPr>
          <w:p w14:paraId="73B34B7D" w14:textId="77777777" w:rsidR="00676053" w:rsidRDefault="00676053" w:rsidP="00676053">
            <w:pPr>
              <w:pStyle w:val="Tekstdocument3"/>
            </w:pPr>
          </w:p>
        </w:tc>
        <w:tc>
          <w:tcPr>
            <w:tcW w:w="2417" w:type="dxa"/>
            <w:tcBorders>
              <w:top w:val="single" w:sz="6" w:space="0" w:color="000000"/>
              <w:bottom w:val="single" w:sz="6" w:space="0" w:color="000000"/>
            </w:tcBorders>
          </w:tcPr>
          <w:p w14:paraId="73B34B7E" w14:textId="77777777" w:rsidR="00676053" w:rsidRDefault="00676053" w:rsidP="00676053">
            <w:pPr>
              <w:pStyle w:val="Tekstdocument3"/>
            </w:pPr>
          </w:p>
        </w:tc>
      </w:tr>
      <w:tr w:rsidR="00676053" w14:paraId="73B34B83" w14:textId="77777777">
        <w:tc>
          <w:tcPr>
            <w:tcW w:w="2338" w:type="dxa"/>
            <w:tcBorders>
              <w:top w:val="single" w:sz="6" w:space="0" w:color="000000"/>
              <w:bottom w:val="single" w:sz="6" w:space="0" w:color="000000"/>
            </w:tcBorders>
          </w:tcPr>
          <w:p w14:paraId="346D0875" w14:textId="77F38A2F" w:rsidR="00F037D8" w:rsidDel="00E70077" w:rsidRDefault="00F037D8">
            <w:pPr>
              <w:pStyle w:val="Tekstdocument3"/>
              <w:rPr>
                <w:del w:id="333" w:author="van Dijk, Robin" w:date="2017-12-01T14:56:00Z"/>
              </w:rPr>
            </w:pPr>
            <w:r>
              <w:t>Bedrijf ‘</w:t>
            </w:r>
            <w:del w:id="334" w:author="van Dijk, Robin" w:date="2017-12-01T14:56:00Z">
              <w:r w:rsidDel="00E70077">
                <w:delText>Geef het</w:delText>
              </w:r>
            </w:del>
          </w:p>
          <w:p w14:paraId="73B34B80" w14:textId="2F178E13" w:rsidR="00676053" w:rsidRDefault="00F037D8">
            <w:pPr>
              <w:pStyle w:val="Tekstdocument3"/>
            </w:pPr>
            <w:del w:id="335" w:author="van Dijk, Robin" w:date="2017-12-01T14:56:00Z">
              <w:r w:rsidDel="00E70077">
                <w:delText>een naam</w:delText>
              </w:r>
            </w:del>
            <w:ins w:id="336" w:author="van Dijk, Robin" w:date="2018-03-15T11:10:00Z">
              <w:r w:rsidR="003F0EB8">
                <w:t>MVC</w:t>
              </w:r>
            </w:ins>
            <w:r>
              <w:t>’</w:t>
            </w:r>
          </w:p>
        </w:tc>
        <w:tc>
          <w:tcPr>
            <w:tcW w:w="3119" w:type="dxa"/>
            <w:tcBorders>
              <w:top w:val="single" w:sz="6" w:space="0" w:color="000000"/>
              <w:bottom w:val="single" w:sz="6" w:space="0" w:color="000000"/>
            </w:tcBorders>
          </w:tcPr>
          <w:p w14:paraId="73B34B81" w14:textId="006670F0" w:rsidR="00676053" w:rsidRDefault="00F037D8" w:rsidP="00676053">
            <w:pPr>
              <w:pStyle w:val="Tekstdocument3"/>
            </w:pPr>
            <w:r>
              <w:t>Internet</w:t>
            </w:r>
          </w:p>
        </w:tc>
        <w:tc>
          <w:tcPr>
            <w:tcW w:w="2417" w:type="dxa"/>
            <w:tcBorders>
              <w:top w:val="single" w:sz="6" w:space="0" w:color="000000"/>
              <w:bottom w:val="single" w:sz="6" w:space="0" w:color="000000"/>
            </w:tcBorders>
          </w:tcPr>
          <w:p w14:paraId="73B34B82" w14:textId="77777777" w:rsidR="00676053" w:rsidRDefault="00676053" w:rsidP="00676053">
            <w:pPr>
              <w:pStyle w:val="Tekstdocument3"/>
            </w:pPr>
          </w:p>
        </w:tc>
      </w:tr>
      <w:tr w:rsidR="00676053" w14:paraId="73B34B87" w14:textId="77777777">
        <w:trPr>
          <w:trHeight w:hRule="exact" w:val="60"/>
        </w:trPr>
        <w:tc>
          <w:tcPr>
            <w:tcW w:w="2338" w:type="dxa"/>
            <w:tcBorders>
              <w:top w:val="single" w:sz="6" w:space="0" w:color="000000"/>
              <w:bottom w:val="single" w:sz="6" w:space="0" w:color="000000"/>
            </w:tcBorders>
          </w:tcPr>
          <w:p w14:paraId="73B34B84" w14:textId="77777777" w:rsidR="00676053" w:rsidRDefault="00676053" w:rsidP="00676053">
            <w:pPr>
              <w:pStyle w:val="Tekstdocument3"/>
            </w:pPr>
          </w:p>
        </w:tc>
        <w:tc>
          <w:tcPr>
            <w:tcW w:w="3119" w:type="dxa"/>
            <w:tcBorders>
              <w:top w:val="single" w:sz="6" w:space="0" w:color="000000"/>
              <w:bottom w:val="single" w:sz="6" w:space="0" w:color="000000"/>
            </w:tcBorders>
          </w:tcPr>
          <w:p w14:paraId="73B34B85" w14:textId="77777777" w:rsidR="00676053" w:rsidRDefault="00676053" w:rsidP="00676053">
            <w:pPr>
              <w:pStyle w:val="Tekstdocument3"/>
            </w:pPr>
          </w:p>
        </w:tc>
        <w:tc>
          <w:tcPr>
            <w:tcW w:w="2417" w:type="dxa"/>
            <w:tcBorders>
              <w:top w:val="single" w:sz="6" w:space="0" w:color="000000"/>
              <w:bottom w:val="single" w:sz="6" w:space="0" w:color="000000"/>
            </w:tcBorders>
          </w:tcPr>
          <w:p w14:paraId="73B34B86" w14:textId="77777777" w:rsidR="00676053" w:rsidRDefault="00676053" w:rsidP="00676053">
            <w:pPr>
              <w:pStyle w:val="Tekstdocument3"/>
            </w:pPr>
          </w:p>
        </w:tc>
      </w:tr>
      <w:tr w:rsidR="00676053" w14:paraId="73B34B8B" w14:textId="77777777">
        <w:tc>
          <w:tcPr>
            <w:tcW w:w="2338" w:type="dxa"/>
            <w:tcBorders>
              <w:top w:val="single" w:sz="6" w:space="0" w:color="000000"/>
              <w:bottom w:val="single" w:sz="6" w:space="0" w:color="000000"/>
            </w:tcBorders>
          </w:tcPr>
          <w:p w14:paraId="73B34B88" w14:textId="77777777" w:rsidR="00676053" w:rsidRDefault="00676053" w:rsidP="00676053">
            <w:pPr>
              <w:pStyle w:val="Tekstdocument3"/>
            </w:pPr>
          </w:p>
        </w:tc>
        <w:tc>
          <w:tcPr>
            <w:tcW w:w="3119" w:type="dxa"/>
            <w:tcBorders>
              <w:top w:val="single" w:sz="6" w:space="0" w:color="000000"/>
              <w:bottom w:val="single" w:sz="6" w:space="0" w:color="000000"/>
            </w:tcBorders>
          </w:tcPr>
          <w:p w14:paraId="73B34B89" w14:textId="77777777" w:rsidR="00676053" w:rsidRDefault="00676053" w:rsidP="00676053">
            <w:pPr>
              <w:pStyle w:val="Tekstdocument3"/>
            </w:pPr>
          </w:p>
        </w:tc>
        <w:tc>
          <w:tcPr>
            <w:tcW w:w="2417" w:type="dxa"/>
            <w:tcBorders>
              <w:top w:val="single" w:sz="6" w:space="0" w:color="000000"/>
              <w:bottom w:val="single" w:sz="6" w:space="0" w:color="000000"/>
            </w:tcBorders>
          </w:tcPr>
          <w:p w14:paraId="73B34B8A" w14:textId="77777777" w:rsidR="00676053" w:rsidRDefault="00676053" w:rsidP="00676053">
            <w:pPr>
              <w:pStyle w:val="Tekstdocument3"/>
            </w:pPr>
          </w:p>
        </w:tc>
      </w:tr>
      <w:tr w:rsidR="00676053" w14:paraId="73B34B8F" w14:textId="77777777">
        <w:trPr>
          <w:trHeight w:hRule="exact" w:val="60"/>
        </w:trPr>
        <w:tc>
          <w:tcPr>
            <w:tcW w:w="2338" w:type="dxa"/>
            <w:tcBorders>
              <w:top w:val="single" w:sz="6" w:space="0" w:color="000000"/>
              <w:bottom w:val="single" w:sz="12" w:space="0" w:color="000000"/>
            </w:tcBorders>
          </w:tcPr>
          <w:p w14:paraId="73B34B8C" w14:textId="77777777" w:rsidR="00676053" w:rsidRDefault="00676053" w:rsidP="00676053">
            <w:pPr>
              <w:pStyle w:val="Tekstdocument3"/>
            </w:pPr>
          </w:p>
        </w:tc>
        <w:tc>
          <w:tcPr>
            <w:tcW w:w="3119" w:type="dxa"/>
            <w:tcBorders>
              <w:top w:val="single" w:sz="6" w:space="0" w:color="000000"/>
              <w:bottom w:val="single" w:sz="12" w:space="0" w:color="000000"/>
            </w:tcBorders>
          </w:tcPr>
          <w:p w14:paraId="73B34B8D" w14:textId="77777777" w:rsidR="00676053" w:rsidRDefault="00676053" w:rsidP="00676053">
            <w:pPr>
              <w:pStyle w:val="Tekstdocument3"/>
            </w:pPr>
          </w:p>
        </w:tc>
        <w:tc>
          <w:tcPr>
            <w:tcW w:w="2417" w:type="dxa"/>
            <w:tcBorders>
              <w:top w:val="single" w:sz="6" w:space="0" w:color="000000"/>
              <w:bottom w:val="single" w:sz="12" w:space="0" w:color="000000"/>
            </w:tcBorders>
          </w:tcPr>
          <w:p w14:paraId="73B34B8E" w14:textId="77777777" w:rsidR="00676053" w:rsidRDefault="00676053" w:rsidP="00676053">
            <w:pPr>
              <w:pStyle w:val="Tekstdocument3"/>
            </w:pPr>
          </w:p>
        </w:tc>
      </w:tr>
    </w:tbl>
    <w:p w14:paraId="73B34B90" w14:textId="77777777" w:rsidR="00676053" w:rsidRDefault="00676053" w:rsidP="00676053">
      <w:pPr>
        <w:pStyle w:val="Kop2"/>
      </w:pPr>
      <w:bookmarkStart w:id="337" w:name="_Toc353251480"/>
      <w:bookmarkStart w:id="338" w:name="_Toc353252884"/>
      <w:bookmarkStart w:id="339" w:name="_Toc353263485"/>
      <w:bookmarkStart w:id="340" w:name="_Toc353327421"/>
      <w:bookmarkStart w:id="341" w:name="_Toc353327746"/>
      <w:bookmarkStart w:id="342" w:name="_Toc353327896"/>
      <w:bookmarkStart w:id="343" w:name="_Toc353327967"/>
      <w:bookmarkStart w:id="344" w:name="_Toc353337096"/>
      <w:bookmarkStart w:id="345" w:name="_Toc354455629"/>
      <w:bookmarkStart w:id="346" w:name="_Toc354455983"/>
      <w:bookmarkStart w:id="347" w:name="_Toc354456089"/>
      <w:bookmarkStart w:id="348" w:name="_Toc354456283"/>
      <w:bookmarkStart w:id="349" w:name="_Toc370538145"/>
      <w:bookmarkStart w:id="350" w:name="_Toc372543963"/>
      <w:r>
        <w:t>Communicatie</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73B34B91" w14:textId="77777777" w:rsidR="00676053" w:rsidRDefault="00676053" w:rsidP="00676053">
      <w:pPr>
        <w:pStyle w:val="Tekstdocument1"/>
      </w:pPr>
      <w:r>
        <w:t xml:space="preserve">Duidelijkheid in communicatie is noodzakelijk voor het slagen van een project. Daarom is het zaak dat er aangegeven wordt wie met wie communiceert met betrekking tot diverse onderwerpen. </w:t>
      </w:r>
    </w:p>
    <w:p w14:paraId="73B34B92" w14:textId="62B3F47C" w:rsidR="00676053" w:rsidRDefault="00676053" w:rsidP="00676053">
      <w:pPr>
        <w:pStyle w:val="Tekstdocument1"/>
      </w:pPr>
      <w:r>
        <w:t>Alle zaken die betrekking hebben op de voortgang van het project moeten gecommuniceerd worden met de projectleider van</w:t>
      </w:r>
      <w:r w:rsidR="00C613AC">
        <w:t xml:space="preserve"> het bedrijf ‘</w:t>
      </w:r>
      <w:ins w:id="351" w:author="van Dijk, Robin" w:date="2017-12-01T14:57:00Z">
        <w:r w:rsidR="00CF732C">
          <w:t>MVC</w:t>
        </w:r>
      </w:ins>
      <w:del w:id="352" w:author="van Dijk, Robin" w:date="2017-12-01T14:57:00Z">
        <w:r w:rsidR="00C613AC" w:rsidDel="003C2D23">
          <w:delText>Geef het een naam</w:delText>
        </w:r>
      </w:del>
      <w:r w:rsidR="00C613AC">
        <w:t>’</w:t>
      </w:r>
      <w:r>
        <w:t xml:space="preserve">.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p>
    <w:p w14:paraId="73B34B93" w14:textId="77777777" w:rsidR="00676053" w:rsidRDefault="00676053" w:rsidP="00676053">
      <w:pPr>
        <w:pStyle w:val="Tekstdocument1"/>
      </w:pPr>
      <w:r>
        <w:t>Verder zullen alle zaken met betrekking tot. de uitvoering tijdens het installatietraject rechtstreeks gecommuniceerd worden met de desbetreffende technici die aanwezig zijn.</w:t>
      </w:r>
    </w:p>
    <w:p w14:paraId="73B34B94" w14:textId="210087F2" w:rsidR="00676053" w:rsidRDefault="00676053" w:rsidP="00676053">
      <w:pPr>
        <w:pStyle w:val="Tekstdocument1"/>
      </w:pPr>
      <w:r>
        <w:t xml:space="preserve">Financiële en alle indirect daarbij behorende zaken zullen met de projectleider van </w:t>
      </w:r>
      <w:r w:rsidR="00C613AC">
        <w:t>het bedrijf ‘</w:t>
      </w:r>
      <w:ins w:id="353" w:author="van Dijk, Robin" w:date="2017-12-01T14:57:00Z">
        <w:r w:rsidR="00CF732C">
          <w:t>MVC</w:t>
        </w:r>
      </w:ins>
      <w:del w:id="354" w:author="van Dijk, Robin" w:date="2017-12-01T14:57:00Z">
        <w:r w:rsidR="00C613AC" w:rsidDel="001D0115">
          <w:delText>Geef het een naam</w:delText>
        </w:r>
      </w:del>
      <w:r w:rsidR="00C613AC">
        <w:t>’</w:t>
      </w:r>
      <w:r w:rsidR="0074364A">
        <w:fldChar w:fldCharType="begin"/>
      </w:r>
      <w:r w:rsidR="0074364A">
        <w:instrText xml:space="preserve"> DOCPROPERTY  Leverancier  \* MERGEFORMAT </w:instrText>
      </w:r>
      <w:r w:rsidR="0074364A">
        <w:fldChar w:fldCharType="end"/>
      </w:r>
      <w:r>
        <w:t xml:space="preserve"> gecommuniceerd moeten worden. Hij zal er zorg voor dragen dat de juiste mensen op de hoogte gesteld worden, en dat er eventuele acties opgestart zullen worden.</w:t>
      </w:r>
    </w:p>
    <w:p w14:paraId="73B34B95" w14:textId="77777777" w:rsidR="00676053" w:rsidRDefault="00676053" w:rsidP="00676053">
      <w:pPr>
        <w:pStyle w:val="Tekstdocument1"/>
        <w:ind w:left="567" w:hanging="567"/>
      </w:pPr>
    </w:p>
    <w:p w14:paraId="73B34B96" w14:textId="77777777" w:rsidR="000A04EB" w:rsidRDefault="000A04EB" w:rsidP="000A04EB">
      <w:pPr>
        <w:pStyle w:val="Kop1"/>
      </w:pPr>
      <w:bookmarkStart w:id="355" w:name="_Toc66712273"/>
      <w:bookmarkStart w:id="356" w:name="_Toc372543964"/>
      <w:r>
        <w:lastRenderedPageBreak/>
        <w:t>Planning</w:t>
      </w:r>
      <w:bookmarkEnd w:id="355"/>
      <w:bookmarkEnd w:id="356"/>
    </w:p>
    <w:p w14:paraId="73B34B98" w14:textId="77777777" w:rsidR="00676053" w:rsidRDefault="00676053" w:rsidP="00676053">
      <w:pPr>
        <w:pStyle w:val="Kop2"/>
      </w:pPr>
      <w:bookmarkStart w:id="357" w:name="_Toc467393542"/>
      <w:bookmarkStart w:id="358" w:name="_Toc395087570"/>
      <w:bookmarkStart w:id="359" w:name="_Toc372543965"/>
      <w:r>
        <w:t>Randvoorwaarden</w:t>
      </w:r>
      <w:bookmarkEnd w:id="357"/>
      <w:bookmarkEnd w:id="358"/>
      <w:bookmarkEnd w:id="359"/>
    </w:p>
    <w:p w14:paraId="73B34B99" w14:textId="77777777" w:rsidR="00676053" w:rsidRDefault="00676053" w:rsidP="00676053">
      <w:pPr>
        <w:pStyle w:val="Tekstdocument1"/>
      </w:pPr>
      <w:r>
        <w:t>Aan de volgende randvoorwaarden dient te zijn voldaan om onderstaande planning te kunnen halen:</w:t>
      </w:r>
    </w:p>
    <w:p w14:paraId="73B34B9A" w14:textId="77777777" w:rsidR="00676053" w:rsidRDefault="00676053" w:rsidP="00676053">
      <w:pPr>
        <w:pStyle w:val="Tekstopsomming"/>
        <w:numPr>
          <w:ilvl w:val="0"/>
          <w:numId w:val="6"/>
        </w:numPr>
      </w:pPr>
      <w:r>
        <w:t>benodigde resources beschikbaar conform aanvraag;</w:t>
      </w:r>
    </w:p>
    <w:p w14:paraId="73B34B9C" w14:textId="1D9CC82E" w:rsidR="00676053" w:rsidRDefault="00676053" w:rsidP="00C613AC">
      <w:pPr>
        <w:pStyle w:val="Tekstopsomming"/>
        <w:numPr>
          <w:ilvl w:val="0"/>
          <w:numId w:val="6"/>
        </w:numPr>
      </w:pPr>
      <w:r>
        <w:t>tijdige besluitvorming</w:t>
      </w:r>
      <w:r w:rsidR="00C613AC">
        <w:t>.</w:t>
      </w:r>
    </w:p>
    <w:p w14:paraId="73B34B9D" w14:textId="77777777" w:rsidR="00676053" w:rsidRDefault="00676053" w:rsidP="00676053">
      <w:pPr>
        <w:pStyle w:val="Kop2"/>
      </w:pPr>
      <w:bookmarkStart w:id="360" w:name="_Toc467393543"/>
      <w:bookmarkStart w:id="361" w:name="_Toc395087571"/>
      <w:bookmarkStart w:id="362" w:name="_Toc372543966"/>
      <w:r>
        <w:t>Externe afhankelijkheden</w:t>
      </w:r>
      <w:bookmarkEnd w:id="360"/>
      <w:bookmarkEnd w:id="361"/>
      <w:bookmarkEnd w:id="362"/>
    </w:p>
    <w:p w14:paraId="73B34B9E" w14:textId="77777777" w:rsidR="00676053" w:rsidRPr="00676053" w:rsidRDefault="00676053" w:rsidP="00676053">
      <w:pPr>
        <w:pStyle w:val="Tekstdocument1"/>
      </w:pPr>
    </w:p>
    <w:p w14:paraId="73B34B9F" w14:textId="77777777" w:rsidR="00676053" w:rsidRDefault="00676053" w:rsidP="00676053">
      <w:pPr>
        <w:pStyle w:val="Kop2"/>
      </w:pPr>
      <w:bookmarkStart w:id="363" w:name="_Toc467393545"/>
      <w:bookmarkStart w:id="364" w:name="_Toc372543967"/>
      <w:r>
        <w:t>Planning aannames</w:t>
      </w:r>
      <w:bookmarkEnd w:id="363"/>
      <w:bookmarkEnd w:id="364"/>
    </w:p>
    <w:p w14:paraId="170F087B" w14:textId="30D55D36" w:rsidR="002174E2" w:rsidRDefault="00010DE4">
      <w:pPr>
        <w:pStyle w:val="Tekstdocument1"/>
        <w:numPr>
          <w:ilvl w:val="0"/>
          <w:numId w:val="17"/>
        </w:numPr>
      </w:pPr>
      <w:del w:id="365" w:author="van Dijk, Robin" w:date="2017-12-01T15:00:00Z">
        <w:r w:rsidDel="002174E2">
          <w:delText>Notepad++</w:delText>
        </w:r>
      </w:del>
      <w:ins w:id="366" w:author="van Dijk, Robin" w:date="2017-12-01T15:00:00Z">
        <w:r w:rsidR="002174E2">
          <w:t>Google</w:t>
        </w:r>
      </w:ins>
    </w:p>
    <w:p w14:paraId="12471631" w14:textId="378EF774" w:rsidR="00010DE4" w:rsidDel="002174E2" w:rsidRDefault="00010DE4">
      <w:pPr>
        <w:pStyle w:val="Tekstdocument1"/>
        <w:ind w:left="720"/>
        <w:rPr>
          <w:del w:id="367" w:author="van Dijk, Robin" w:date="2017-12-01T14:59:00Z"/>
        </w:rPr>
        <w:pPrChange w:id="368" w:author="van Dijk, Robin" w:date="2017-12-01T14:59:00Z">
          <w:pPr>
            <w:pStyle w:val="Tekstdocument1"/>
            <w:numPr>
              <w:numId w:val="17"/>
            </w:numPr>
            <w:ind w:left="720" w:hanging="360"/>
          </w:pPr>
        </w:pPrChange>
      </w:pPr>
      <w:del w:id="369" w:author="van Dijk, Robin" w:date="2017-12-01T14:59:00Z">
        <w:r w:rsidDel="002174E2">
          <w:delText>Atom</w:delText>
        </w:r>
      </w:del>
    </w:p>
    <w:p w14:paraId="6C088173" w14:textId="4FFC0F4E" w:rsidR="00010DE4" w:rsidDel="002174E2" w:rsidRDefault="00010DE4">
      <w:pPr>
        <w:pStyle w:val="Tekstdocument1"/>
        <w:ind w:left="720"/>
        <w:rPr>
          <w:del w:id="370" w:author="van Dijk, Robin" w:date="2017-12-01T15:00:00Z"/>
        </w:rPr>
        <w:pPrChange w:id="371" w:author="van Dijk, Robin" w:date="2017-12-01T14:59:00Z">
          <w:pPr>
            <w:pStyle w:val="Tekstdocument1"/>
            <w:numPr>
              <w:numId w:val="17"/>
            </w:numPr>
            <w:ind w:left="720" w:hanging="360"/>
          </w:pPr>
        </w:pPrChange>
      </w:pPr>
      <w:del w:id="372" w:author="van Dijk, Robin" w:date="2017-12-01T15:00:00Z">
        <w:r w:rsidDel="002174E2">
          <w:delText>Google</w:delText>
        </w:r>
      </w:del>
    </w:p>
    <w:p w14:paraId="49423DF6" w14:textId="611E97AE" w:rsidR="00010DE4" w:rsidDel="002174E2" w:rsidRDefault="00010DE4">
      <w:pPr>
        <w:pStyle w:val="Tekstdocument1"/>
        <w:numPr>
          <w:ilvl w:val="0"/>
          <w:numId w:val="17"/>
        </w:numPr>
        <w:rPr>
          <w:del w:id="373" w:author="van Dijk, Robin" w:date="2017-12-01T14:59:00Z"/>
        </w:rPr>
      </w:pPr>
      <w:r>
        <w:t>Wikipedia</w:t>
      </w:r>
    </w:p>
    <w:p w14:paraId="6DADDA41" w14:textId="2FEFBFD0" w:rsidR="002174E2" w:rsidRDefault="002174E2" w:rsidP="00010DE4">
      <w:pPr>
        <w:pStyle w:val="Tekstdocument1"/>
        <w:numPr>
          <w:ilvl w:val="0"/>
          <w:numId w:val="17"/>
        </w:numPr>
        <w:rPr>
          <w:ins w:id="374" w:author="van Dijk, Robin" w:date="2017-12-01T15:00:00Z"/>
        </w:rPr>
      </w:pPr>
    </w:p>
    <w:p w14:paraId="1B788FD1" w14:textId="77777777" w:rsidR="000966B7" w:rsidRDefault="000966B7">
      <w:pPr>
        <w:pStyle w:val="Tekstdocument1"/>
        <w:numPr>
          <w:ilvl w:val="0"/>
          <w:numId w:val="17"/>
        </w:numPr>
        <w:rPr>
          <w:ins w:id="375" w:author="van Dijk, Robin" w:date="2018-03-15T11:22:00Z"/>
        </w:rPr>
      </w:pPr>
      <w:ins w:id="376" w:author="van Dijk, Robin" w:date="2017-12-01T15:00:00Z">
        <w:r>
          <w:t xml:space="preserve">Sublime </w:t>
        </w:r>
      </w:ins>
      <w:ins w:id="377" w:author="van Dijk, Robin" w:date="2018-03-15T11:22:00Z">
        <w:r>
          <w:t>3</w:t>
        </w:r>
      </w:ins>
    </w:p>
    <w:p w14:paraId="4044C3A2" w14:textId="2709FC7B" w:rsidR="00010DE4" w:rsidRDefault="000966B7">
      <w:pPr>
        <w:pStyle w:val="Tekstdocument1"/>
        <w:numPr>
          <w:ilvl w:val="0"/>
          <w:numId w:val="17"/>
        </w:numPr>
      </w:pPr>
      <w:ins w:id="378" w:author="van Dijk, Robin" w:date="2018-03-15T11:22:00Z">
        <w:r>
          <w:t xml:space="preserve">Github </w:t>
        </w:r>
      </w:ins>
      <w:del w:id="379" w:author="van Dijk, Robin" w:date="2017-12-01T14:59:00Z">
        <w:r w:rsidR="00010DE4" w:rsidDel="002174E2">
          <w:delText>HTML boek</w:delText>
        </w:r>
      </w:del>
    </w:p>
    <w:p w14:paraId="73B34BA2" w14:textId="57B32177" w:rsidR="00676053" w:rsidRDefault="00676053" w:rsidP="00676053">
      <w:pPr>
        <w:pStyle w:val="Kop2"/>
      </w:pPr>
      <w:bookmarkStart w:id="380" w:name="_Toc467393546"/>
      <w:bookmarkStart w:id="381" w:name="_Ref127020056"/>
      <w:bookmarkStart w:id="382" w:name="_Toc372543968"/>
      <w:r>
        <w:t>Projectplanning</w:t>
      </w:r>
      <w:bookmarkEnd w:id="380"/>
      <w:bookmarkEnd w:id="381"/>
      <w:bookmarkEnd w:id="382"/>
    </w:p>
    <w:p w14:paraId="0E17A927" w14:textId="4720A81E" w:rsidR="006B45A6" w:rsidRPr="006B45A6" w:rsidRDefault="006B45A6" w:rsidP="006B45A6">
      <w:pPr>
        <w:pStyle w:val="Tekstdocument1"/>
      </w:pPr>
      <w:r>
        <w:t>Zie pagina 12</w:t>
      </w:r>
    </w:p>
    <w:p w14:paraId="73B34BA4" w14:textId="77777777" w:rsidR="00676053" w:rsidRDefault="00676053" w:rsidP="00676053">
      <w:pPr>
        <w:pStyle w:val="Kop2"/>
      </w:pPr>
      <w:bookmarkStart w:id="383" w:name="_Toc467393547"/>
      <w:bookmarkStart w:id="384" w:name="_Toc372543969"/>
      <w:r>
        <w:t>Benodigde resources</w:t>
      </w:r>
      <w:bookmarkEnd w:id="383"/>
      <w:bookmarkEnd w:id="384"/>
    </w:p>
    <w:tbl>
      <w:tblPr>
        <w:tblW w:w="8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4"/>
        <w:gridCol w:w="1716"/>
        <w:gridCol w:w="1970"/>
        <w:gridCol w:w="1857"/>
        <w:gridCol w:w="1559"/>
      </w:tblGrid>
      <w:tr w:rsidR="00676053" w14:paraId="73B34BAB" w14:textId="77777777">
        <w:tc>
          <w:tcPr>
            <w:tcW w:w="1474" w:type="dxa"/>
            <w:tcBorders>
              <w:top w:val="single" w:sz="6" w:space="0" w:color="auto"/>
              <w:left w:val="single" w:sz="6" w:space="0" w:color="auto"/>
              <w:bottom w:val="single" w:sz="6" w:space="0" w:color="auto"/>
              <w:right w:val="single" w:sz="6" w:space="0" w:color="auto"/>
            </w:tcBorders>
            <w:shd w:val="pct10" w:color="auto" w:fill="auto"/>
          </w:tcPr>
          <w:p w14:paraId="73B34BA5" w14:textId="77777777" w:rsidR="00676053" w:rsidRDefault="00676053">
            <w:pPr>
              <w:spacing w:line="240" w:lineRule="exact"/>
              <w:jc w:val="center"/>
              <w:rPr>
                <w:b/>
              </w:rPr>
            </w:pPr>
            <w:r>
              <w:rPr>
                <w:b/>
              </w:rPr>
              <w:t>Fase</w:t>
            </w:r>
          </w:p>
        </w:tc>
        <w:tc>
          <w:tcPr>
            <w:tcW w:w="1716" w:type="dxa"/>
            <w:tcBorders>
              <w:top w:val="single" w:sz="6" w:space="0" w:color="auto"/>
              <w:left w:val="single" w:sz="6" w:space="0" w:color="auto"/>
              <w:bottom w:val="single" w:sz="6" w:space="0" w:color="auto"/>
              <w:right w:val="single" w:sz="6" w:space="0" w:color="auto"/>
            </w:tcBorders>
            <w:shd w:val="pct10" w:color="auto" w:fill="auto"/>
          </w:tcPr>
          <w:p w14:paraId="73B34BA6" w14:textId="77777777" w:rsidR="00676053" w:rsidRDefault="00676053">
            <w:pPr>
              <w:spacing w:line="240" w:lineRule="exact"/>
              <w:jc w:val="center"/>
              <w:rPr>
                <w:b/>
              </w:rPr>
            </w:pPr>
            <w:r>
              <w:rPr>
                <w:b/>
              </w:rPr>
              <w:t>Wat</w:t>
            </w:r>
          </w:p>
        </w:tc>
        <w:tc>
          <w:tcPr>
            <w:tcW w:w="1970" w:type="dxa"/>
            <w:tcBorders>
              <w:top w:val="single" w:sz="6" w:space="0" w:color="auto"/>
              <w:left w:val="single" w:sz="6" w:space="0" w:color="auto"/>
              <w:bottom w:val="single" w:sz="6" w:space="0" w:color="auto"/>
              <w:right w:val="single" w:sz="6" w:space="0" w:color="auto"/>
            </w:tcBorders>
            <w:shd w:val="pct10" w:color="auto" w:fill="auto"/>
          </w:tcPr>
          <w:p w14:paraId="73B34BA7" w14:textId="77777777" w:rsidR="00676053" w:rsidRDefault="00676053">
            <w:pPr>
              <w:spacing w:line="240" w:lineRule="exact"/>
              <w:jc w:val="center"/>
              <w:rPr>
                <w:b/>
              </w:rPr>
            </w:pPr>
            <w:r>
              <w:rPr>
                <w:b/>
              </w:rPr>
              <w:t>Wie</w:t>
            </w:r>
          </w:p>
        </w:tc>
        <w:tc>
          <w:tcPr>
            <w:tcW w:w="1857" w:type="dxa"/>
            <w:tcBorders>
              <w:top w:val="single" w:sz="6" w:space="0" w:color="auto"/>
              <w:left w:val="single" w:sz="6" w:space="0" w:color="auto"/>
              <w:bottom w:val="single" w:sz="6" w:space="0" w:color="auto"/>
              <w:right w:val="single" w:sz="6" w:space="0" w:color="auto"/>
            </w:tcBorders>
            <w:shd w:val="pct10" w:color="auto" w:fill="auto"/>
          </w:tcPr>
          <w:p w14:paraId="73B34BA8" w14:textId="77777777" w:rsidR="00676053" w:rsidRDefault="00676053">
            <w:pPr>
              <w:jc w:val="center"/>
              <w:rPr>
                <w:b/>
              </w:rPr>
            </w:pPr>
            <w:r>
              <w:rPr>
                <w:b/>
              </w:rPr>
              <w:t>Globale vereiste</w:t>
            </w:r>
          </w:p>
          <w:p w14:paraId="73B34BA9" w14:textId="77777777" w:rsidR="00676053" w:rsidRDefault="00676053">
            <w:pPr>
              <w:spacing w:line="240" w:lineRule="exact"/>
              <w:jc w:val="center"/>
              <w:rPr>
                <w:b/>
              </w:rPr>
            </w:pPr>
            <w:r>
              <w:rPr>
                <w:b/>
              </w:rPr>
              <w:t>beschikbaarheid</w:t>
            </w:r>
          </w:p>
        </w:tc>
        <w:tc>
          <w:tcPr>
            <w:tcW w:w="1559" w:type="dxa"/>
            <w:tcBorders>
              <w:top w:val="single" w:sz="6" w:space="0" w:color="auto"/>
              <w:left w:val="single" w:sz="6" w:space="0" w:color="auto"/>
              <w:bottom w:val="single" w:sz="6" w:space="0" w:color="auto"/>
              <w:right w:val="single" w:sz="6" w:space="0" w:color="auto"/>
            </w:tcBorders>
            <w:shd w:val="pct10" w:color="auto" w:fill="auto"/>
          </w:tcPr>
          <w:p w14:paraId="73B34BAA" w14:textId="0BEE2BF6" w:rsidR="00676053" w:rsidRDefault="00676053">
            <w:pPr>
              <w:spacing w:line="240" w:lineRule="exact"/>
              <w:jc w:val="center"/>
              <w:rPr>
                <w:b/>
              </w:rPr>
            </w:pPr>
            <w:r>
              <w:rPr>
                <w:b/>
              </w:rPr>
              <w:t>Tarief</w:t>
            </w:r>
          </w:p>
        </w:tc>
      </w:tr>
      <w:tr w:rsidR="00676053" w14:paraId="73B34BB1" w14:textId="77777777">
        <w:tc>
          <w:tcPr>
            <w:tcW w:w="1474" w:type="dxa"/>
            <w:tcBorders>
              <w:top w:val="single" w:sz="6" w:space="0" w:color="auto"/>
              <w:left w:val="single" w:sz="6" w:space="0" w:color="auto"/>
              <w:bottom w:val="single" w:sz="6" w:space="0" w:color="auto"/>
              <w:right w:val="single" w:sz="6" w:space="0" w:color="auto"/>
            </w:tcBorders>
          </w:tcPr>
          <w:p w14:paraId="73B34BAC" w14:textId="39C1445B" w:rsidR="00676053" w:rsidRDefault="00327DAB">
            <w:pPr>
              <w:spacing w:line="240" w:lineRule="exact"/>
            </w:pPr>
            <w:r>
              <w:t>1</w:t>
            </w:r>
          </w:p>
        </w:tc>
        <w:tc>
          <w:tcPr>
            <w:tcW w:w="1716" w:type="dxa"/>
            <w:tcBorders>
              <w:top w:val="single" w:sz="6" w:space="0" w:color="auto"/>
              <w:left w:val="single" w:sz="6" w:space="0" w:color="auto"/>
              <w:bottom w:val="single" w:sz="6" w:space="0" w:color="auto"/>
              <w:right w:val="single" w:sz="6" w:space="0" w:color="auto"/>
            </w:tcBorders>
          </w:tcPr>
          <w:p w14:paraId="73B34BAD" w14:textId="7A6B40D0" w:rsidR="00676053" w:rsidRDefault="00AE0185">
            <w:pPr>
              <w:spacing w:line="240" w:lineRule="exact"/>
            </w:pPr>
            <w:ins w:id="385" w:author="van Dijk, Robin" w:date="2017-12-01T15:01:00Z">
              <w:r>
                <w:t xml:space="preserve">Sublime3 </w:t>
              </w:r>
            </w:ins>
            <w:del w:id="386" w:author="van Dijk, Robin" w:date="2017-12-01T15:01:00Z">
              <w:r w:rsidR="00327DAB" w:rsidDel="00827129">
                <w:delText>Word 2016</w:delText>
              </w:r>
            </w:del>
          </w:p>
        </w:tc>
        <w:tc>
          <w:tcPr>
            <w:tcW w:w="1970" w:type="dxa"/>
            <w:tcBorders>
              <w:top w:val="single" w:sz="6" w:space="0" w:color="auto"/>
              <w:left w:val="single" w:sz="6" w:space="0" w:color="auto"/>
              <w:bottom w:val="single" w:sz="6" w:space="0" w:color="auto"/>
              <w:right w:val="single" w:sz="6" w:space="0" w:color="auto"/>
            </w:tcBorders>
          </w:tcPr>
          <w:p w14:paraId="73B34BAE" w14:textId="748ECDDA" w:rsidR="00676053" w:rsidRDefault="00327DAB">
            <w:pPr>
              <w:spacing w:line="240" w:lineRule="exact"/>
            </w:pPr>
            <w:r>
              <w:t>Robin</w:t>
            </w:r>
          </w:p>
        </w:tc>
        <w:tc>
          <w:tcPr>
            <w:tcW w:w="1857" w:type="dxa"/>
            <w:tcBorders>
              <w:top w:val="single" w:sz="6" w:space="0" w:color="auto"/>
              <w:left w:val="single" w:sz="6" w:space="0" w:color="auto"/>
              <w:bottom w:val="single" w:sz="6" w:space="0" w:color="auto"/>
              <w:right w:val="single" w:sz="6" w:space="0" w:color="auto"/>
            </w:tcBorders>
          </w:tcPr>
          <w:p w14:paraId="73B34BAF" w14:textId="680539C3" w:rsidR="00676053" w:rsidRDefault="00155858">
            <w:pPr>
              <w:spacing w:line="240" w:lineRule="exact"/>
            </w:pPr>
            <w:r>
              <w:t>Ten alle tijden</w:t>
            </w:r>
          </w:p>
        </w:tc>
        <w:tc>
          <w:tcPr>
            <w:tcW w:w="1559" w:type="dxa"/>
            <w:tcBorders>
              <w:top w:val="single" w:sz="6" w:space="0" w:color="auto"/>
              <w:left w:val="single" w:sz="6" w:space="0" w:color="auto"/>
              <w:bottom w:val="single" w:sz="6" w:space="0" w:color="auto"/>
              <w:right w:val="single" w:sz="6" w:space="0" w:color="auto"/>
            </w:tcBorders>
          </w:tcPr>
          <w:p w14:paraId="73B34BB0" w14:textId="77713D9A" w:rsidR="00676053" w:rsidRDefault="004E45B2">
            <w:pPr>
              <w:spacing w:line="240" w:lineRule="exact"/>
              <w:jc w:val="center"/>
            </w:pPr>
            <w:r>
              <w:t>0</w:t>
            </w:r>
          </w:p>
        </w:tc>
      </w:tr>
      <w:tr w:rsidR="00676053" w14:paraId="73B34BB7" w14:textId="77777777" w:rsidTr="00010DE4">
        <w:trPr>
          <w:trHeight w:val="524"/>
        </w:trPr>
        <w:tc>
          <w:tcPr>
            <w:tcW w:w="1474" w:type="dxa"/>
            <w:tcBorders>
              <w:top w:val="single" w:sz="6" w:space="0" w:color="auto"/>
              <w:left w:val="single" w:sz="6" w:space="0" w:color="auto"/>
              <w:bottom w:val="single" w:sz="6" w:space="0" w:color="auto"/>
              <w:right w:val="single" w:sz="6" w:space="0" w:color="auto"/>
            </w:tcBorders>
          </w:tcPr>
          <w:p w14:paraId="73B34BB2" w14:textId="0E41495E" w:rsidR="00676053" w:rsidRDefault="00327DAB">
            <w:pPr>
              <w:spacing w:line="240" w:lineRule="exact"/>
            </w:pPr>
            <w:r>
              <w:t>2</w:t>
            </w:r>
          </w:p>
        </w:tc>
        <w:tc>
          <w:tcPr>
            <w:tcW w:w="1716" w:type="dxa"/>
            <w:tcBorders>
              <w:top w:val="single" w:sz="6" w:space="0" w:color="auto"/>
              <w:left w:val="single" w:sz="6" w:space="0" w:color="auto"/>
              <w:bottom w:val="single" w:sz="6" w:space="0" w:color="auto"/>
              <w:right w:val="single" w:sz="6" w:space="0" w:color="auto"/>
            </w:tcBorders>
          </w:tcPr>
          <w:p w14:paraId="73B34BB3" w14:textId="21590CA7" w:rsidR="00676053" w:rsidRDefault="00827129">
            <w:pPr>
              <w:spacing w:line="240" w:lineRule="exact"/>
            </w:pPr>
            <w:ins w:id="387" w:author="van Dijk, Robin" w:date="2017-12-01T15:01:00Z">
              <w:r>
                <w:t>Word 2016</w:t>
              </w:r>
            </w:ins>
            <w:del w:id="388" w:author="van Dijk, Robin" w:date="2017-12-01T15:01:00Z">
              <w:r w:rsidR="00327DAB" w:rsidDel="00827129">
                <w:delText>Paint</w:delText>
              </w:r>
            </w:del>
          </w:p>
        </w:tc>
        <w:tc>
          <w:tcPr>
            <w:tcW w:w="1970" w:type="dxa"/>
            <w:tcBorders>
              <w:top w:val="single" w:sz="6" w:space="0" w:color="auto"/>
              <w:left w:val="single" w:sz="6" w:space="0" w:color="auto"/>
              <w:bottom w:val="single" w:sz="6" w:space="0" w:color="auto"/>
              <w:right w:val="single" w:sz="6" w:space="0" w:color="auto"/>
            </w:tcBorders>
          </w:tcPr>
          <w:p w14:paraId="73B34BB4" w14:textId="5D2A8CCE" w:rsidR="00676053" w:rsidRDefault="00827129">
            <w:pPr>
              <w:spacing w:line="240" w:lineRule="exact"/>
            </w:pPr>
            <w:ins w:id="389" w:author="van Dijk, Robin" w:date="2017-12-01T15:02:00Z">
              <w:r>
                <w:t>Robin</w:t>
              </w:r>
            </w:ins>
            <w:del w:id="390" w:author="van Dijk, Robin" w:date="2017-12-01T15:02:00Z">
              <w:r w:rsidR="00327DAB" w:rsidDel="00827129">
                <w:delText>Nick</w:delText>
              </w:r>
            </w:del>
          </w:p>
        </w:tc>
        <w:tc>
          <w:tcPr>
            <w:tcW w:w="1857" w:type="dxa"/>
            <w:tcBorders>
              <w:top w:val="single" w:sz="6" w:space="0" w:color="auto"/>
              <w:left w:val="single" w:sz="6" w:space="0" w:color="auto"/>
              <w:bottom w:val="single" w:sz="6" w:space="0" w:color="auto"/>
              <w:right w:val="single" w:sz="6" w:space="0" w:color="auto"/>
            </w:tcBorders>
          </w:tcPr>
          <w:p w14:paraId="73B34BB5" w14:textId="00553C44" w:rsidR="00676053" w:rsidRDefault="00155858">
            <w:pPr>
              <w:spacing w:line="240" w:lineRule="exact"/>
            </w:pPr>
            <w:r>
              <w:t>Ten alle tijden</w:t>
            </w:r>
          </w:p>
        </w:tc>
        <w:tc>
          <w:tcPr>
            <w:tcW w:w="1559" w:type="dxa"/>
            <w:tcBorders>
              <w:top w:val="single" w:sz="6" w:space="0" w:color="auto"/>
              <w:left w:val="single" w:sz="6" w:space="0" w:color="auto"/>
              <w:bottom w:val="single" w:sz="6" w:space="0" w:color="auto"/>
              <w:right w:val="single" w:sz="6" w:space="0" w:color="auto"/>
            </w:tcBorders>
          </w:tcPr>
          <w:p w14:paraId="73B34BB6" w14:textId="2A25F5EF" w:rsidR="00676053" w:rsidRDefault="004E45B2">
            <w:pPr>
              <w:spacing w:line="240" w:lineRule="exact"/>
              <w:jc w:val="center"/>
            </w:pPr>
            <w:r>
              <w:t>0</w:t>
            </w:r>
          </w:p>
        </w:tc>
      </w:tr>
      <w:tr w:rsidR="00AE0185" w14:paraId="5440113C" w14:textId="77777777" w:rsidTr="00010DE4">
        <w:trPr>
          <w:trHeight w:val="524"/>
          <w:ins w:id="391" w:author="van Dijk, Robin" w:date="2018-03-15T11:24:00Z"/>
        </w:trPr>
        <w:tc>
          <w:tcPr>
            <w:tcW w:w="1474" w:type="dxa"/>
            <w:tcBorders>
              <w:top w:val="single" w:sz="6" w:space="0" w:color="auto"/>
              <w:left w:val="single" w:sz="6" w:space="0" w:color="auto"/>
              <w:bottom w:val="single" w:sz="6" w:space="0" w:color="auto"/>
              <w:right w:val="single" w:sz="6" w:space="0" w:color="auto"/>
            </w:tcBorders>
          </w:tcPr>
          <w:p w14:paraId="73A03228" w14:textId="646B6A24" w:rsidR="00AE0185" w:rsidRDefault="00AE0185">
            <w:pPr>
              <w:spacing w:line="240" w:lineRule="exact"/>
              <w:rPr>
                <w:ins w:id="392" w:author="van Dijk, Robin" w:date="2018-03-15T11:24:00Z"/>
              </w:rPr>
            </w:pPr>
            <w:ins w:id="393" w:author="van Dijk, Robin" w:date="2018-03-15T11:24:00Z">
              <w:r>
                <w:t>3</w:t>
              </w:r>
            </w:ins>
          </w:p>
        </w:tc>
        <w:tc>
          <w:tcPr>
            <w:tcW w:w="1716" w:type="dxa"/>
            <w:tcBorders>
              <w:top w:val="single" w:sz="6" w:space="0" w:color="auto"/>
              <w:left w:val="single" w:sz="6" w:space="0" w:color="auto"/>
              <w:bottom w:val="single" w:sz="6" w:space="0" w:color="auto"/>
              <w:right w:val="single" w:sz="6" w:space="0" w:color="auto"/>
            </w:tcBorders>
          </w:tcPr>
          <w:p w14:paraId="63B10E82" w14:textId="5771A488" w:rsidR="00AE0185" w:rsidRDefault="00AE0185">
            <w:pPr>
              <w:spacing w:line="240" w:lineRule="exact"/>
              <w:rPr>
                <w:ins w:id="394" w:author="van Dijk, Robin" w:date="2018-03-15T11:24:00Z"/>
              </w:rPr>
            </w:pPr>
            <w:ins w:id="395" w:author="van Dijk, Robin" w:date="2018-03-15T11:24:00Z">
              <w:r>
                <w:t xml:space="preserve">Github </w:t>
              </w:r>
            </w:ins>
          </w:p>
        </w:tc>
        <w:tc>
          <w:tcPr>
            <w:tcW w:w="1970" w:type="dxa"/>
            <w:tcBorders>
              <w:top w:val="single" w:sz="6" w:space="0" w:color="auto"/>
              <w:left w:val="single" w:sz="6" w:space="0" w:color="auto"/>
              <w:bottom w:val="single" w:sz="6" w:space="0" w:color="auto"/>
              <w:right w:val="single" w:sz="6" w:space="0" w:color="auto"/>
            </w:tcBorders>
          </w:tcPr>
          <w:p w14:paraId="1A86734F" w14:textId="5D19356B" w:rsidR="00AE0185" w:rsidRDefault="00AE0185">
            <w:pPr>
              <w:spacing w:line="240" w:lineRule="exact"/>
              <w:rPr>
                <w:ins w:id="396" w:author="van Dijk, Robin" w:date="2018-03-15T11:24:00Z"/>
              </w:rPr>
            </w:pPr>
            <w:ins w:id="397" w:author="van Dijk, Robin" w:date="2018-03-15T11:24:00Z">
              <w:r>
                <w:t xml:space="preserve">Robin </w:t>
              </w:r>
            </w:ins>
          </w:p>
        </w:tc>
        <w:tc>
          <w:tcPr>
            <w:tcW w:w="1857" w:type="dxa"/>
            <w:tcBorders>
              <w:top w:val="single" w:sz="6" w:space="0" w:color="auto"/>
              <w:left w:val="single" w:sz="6" w:space="0" w:color="auto"/>
              <w:bottom w:val="single" w:sz="6" w:space="0" w:color="auto"/>
              <w:right w:val="single" w:sz="6" w:space="0" w:color="auto"/>
            </w:tcBorders>
          </w:tcPr>
          <w:p w14:paraId="33026E9F" w14:textId="181E9153" w:rsidR="00AE0185" w:rsidRDefault="00AE0185">
            <w:pPr>
              <w:spacing w:line="240" w:lineRule="exact"/>
              <w:rPr>
                <w:ins w:id="398" w:author="van Dijk, Robin" w:date="2018-03-15T11:24:00Z"/>
              </w:rPr>
            </w:pPr>
            <w:ins w:id="399" w:author="van Dijk, Robin" w:date="2018-03-15T11:24:00Z">
              <w:r>
                <w:t>Ten alle tijden</w:t>
              </w:r>
            </w:ins>
          </w:p>
        </w:tc>
        <w:tc>
          <w:tcPr>
            <w:tcW w:w="1559" w:type="dxa"/>
            <w:tcBorders>
              <w:top w:val="single" w:sz="6" w:space="0" w:color="auto"/>
              <w:left w:val="single" w:sz="6" w:space="0" w:color="auto"/>
              <w:bottom w:val="single" w:sz="6" w:space="0" w:color="auto"/>
              <w:right w:val="single" w:sz="6" w:space="0" w:color="auto"/>
            </w:tcBorders>
          </w:tcPr>
          <w:p w14:paraId="7F5AAA31" w14:textId="2FCCFEBB" w:rsidR="00AE0185" w:rsidRDefault="00AE0185">
            <w:pPr>
              <w:spacing w:line="240" w:lineRule="exact"/>
              <w:jc w:val="center"/>
              <w:rPr>
                <w:ins w:id="400" w:author="van Dijk, Robin" w:date="2018-03-15T11:24:00Z"/>
              </w:rPr>
            </w:pPr>
            <w:ins w:id="401" w:author="van Dijk, Robin" w:date="2018-03-15T11:24:00Z">
              <w:r>
                <w:t>0</w:t>
              </w:r>
            </w:ins>
          </w:p>
        </w:tc>
      </w:tr>
      <w:tr w:rsidR="00676053" w14:paraId="73B34BBD" w14:textId="77777777" w:rsidTr="00010DE4">
        <w:trPr>
          <w:trHeight w:val="414"/>
        </w:trPr>
        <w:tc>
          <w:tcPr>
            <w:tcW w:w="1474" w:type="dxa"/>
            <w:tcBorders>
              <w:top w:val="single" w:sz="6" w:space="0" w:color="auto"/>
              <w:left w:val="single" w:sz="6" w:space="0" w:color="auto"/>
              <w:bottom w:val="single" w:sz="6" w:space="0" w:color="auto"/>
              <w:right w:val="single" w:sz="6" w:space="0" w:color="auto"/>
            </w:tcBorders>
          </w:tcPr>
          <w:p w14:paraId="73B34BB8" w14:textId="615A1F2C" w:rsidR="00676053" w:rsidRDefault="00AE0185">
            <w:pPr>
              <w:spacing w:line="240" w:lineRule="exact"/>
            </w:pPr>
            <w:ins w:id="402" w:author="van Dijk, Robin" w:date="2018-03-15T11:25:00Z">
              <w:r>
                <w:t>4</w:t>
              </w:r>
            </w:ins>
            <w:del w:id="403" w:author="van Dijk, Robin" w:date="2018-03-15T11:25:00Z">
              <w:r w:rsidR="00327DAB" w:rsidDel="00AE0185">
                <w:delText>3</w:delText>
              </w:r>
            </w:del>
          </w:p>
        </w:tc>
        <w:tc>
          <w:tcPr>
            <w:tcW w:w="1716" w:type="dxa"/>
            <w:tcBorders>
              <w:top w:val="single" w:sz="6" w:space="0" w:color="auto"/>
              <w:left w:val="single" w:sz="6" w:space="0" w:color="auto"/>
              <w:bottom w:val="single" w:sz="6" w:space="0" w:color="auto"/>
              <w:right w:val="single" w:sz="6" w:space="0" w:color="auto"/>
            </w:tcBorders>
          </w:tcPr>
          <w:p w14:paraId="73B34BB9" w14:textId="340EE0AD" w:rsidR="00010DE4" w:rsidRDefault="00AE0185">
            <w:pPr>
              <w:spacing w:line="240" w:lineRule="exact"/>
            </w:pPr>
            <w:ins w:id="404" w:author="van Dijk, Robin" w:date="2017-12-01T15:02:00Z">
              <w:r>
                <w:t>Sublime3</w:t>
              </w:r>
            </w:ins>
            <w:del w:id="405" w:author="van Dijk, Robin" w:date="2017-12-01T15:02:00Z">
              <w:r w:rsidR="00327DAB" w:rsidDel="00827129">
                <w:delText>Notepad++, Atom</w:delText>
              </w:r>
            </w:del>
          </w:p>
        </w:tc>
        <w:tc>
          <w:tcPr>
            <w:tcW w:w="1970" w:type="dxa"/>
            <w:tcBorders>
              <w:top w:val="single" w:sz="6" w:space="0" w:color="auto"/>
              <w:left w:val="single" w:sz="6" w:space="0" w:color="auto"/>
              <w:bottom w:val="single" w:sz="6" w:space="0" w:color="auto"/>
              <w:right w:val="single" w:sz="6" w:space="0" w:color="auto"/>
            </w:tcBorders>
          </w:tcPr>
          <w:p w14:paraId="73B34BBA" w14:textId="7E7EB92E" w:rsidR="00676053" w:rsidRDefault="00F0679E">
            <w:pPr>
              <w:spacing w:line="240" w:lineRule="exact"/>
            </w:pPr>
            <w:del w:id="406" w:author="van Dijk, Robin" w:date="2017-12-01T15:02:00Z">
              <w:r w:rsidDel="00827129">
                <w:delText xml:space="preserve">Nick </w:delText>
              </w:r>
              <w:r w:rsidR="00327DAB" w:rsidDel="00827129">
                <w:delText>en Robi</w:delText>
              </w:r>
            </w:del>
            <w:ins w:id="407" w:author="van Dijk, Robin" w:date="2017-12-01T15:02:00Z">
              <w:r w:rsidR="00AE0185">
                <w:t>Kevin</w:t>
              </w:r>
            </w:ins>
            <w:del w:id="408" w:author="van Dijk, Robin" w:date="2018-03-15T11:25:00Z">
              <w:r w:rsidR="00327DAB" w:rsidDel="00AE0185">
                <w:delText>n</w:delText>
              </w:r>
            </w:del>
          </w:p>
        </w:tc>
        <w:tc>
          <w:tcPr>
            <w:tcW w:w="1857" w:type="dxa"/>
            <w:tcBorders>
              <w:top w:val="single" w:sz="6" w:space="0" w:color="auto"/>
              <w:left w:val="single" w:sz="6" w:space="0" w:color="auto"/>
              <w:bottom w:val="single" w:sz="6" w:space="0" w:color="auto"/>
              <w:right w:val="single" w:sz="6" w:space="0" w:color="auto"/>
            </w:tcBorders>
          </w:tcPr>
          <w:p w14:paraId="73B34BBB" w14:textId="12C09FA6" w:rsidR="00676053" w:rsidRDefault="00155858">
            <w:pPr>
              <w:spacing w:line="240" w:lineRule="exact"/>
            </w:pPr>
            <w:r>
              <w:t>Ten alle tijden</w:t>
            </w:r>
          </w:p>
        </w:tc>
        <w:tc>
          <w:tcPr>
            <w:tcW w:w="1559" w:type="dxa"/>
            <w:tcBorders>
              <w:top w:val="single" w:sz="6" w:space="0" w:color="auto"/>
              <w:left w:val="single" w:sz="6" w:space="0" w:color="auto"/>
              <w:bottom w:val="single" w:sz="6" w:space="0" w:color="auto"/>
              <w:right w:val="single" w:sz="6" w:space="0" w:color="auto"/>
            </w:tcBorders>
          </w:tcPr>
          <w:p w14:paraId="73B34BBC" w14:textId="610D4B1B" w:rsidR="00676053" w:rsidRDefault="004E45B2">
            <w:pPr>
              <w:spacing w:line="240" w:lineRule="exact"/>
              <w:jc w:val="center"/>
            </w:pPr>
            <w:r>
              <w:t>0</w:t>
            </w:r>
          </w:p>
        </w:tc>
      </w:tr>
      <w:tr w:rsidR="00327DAB" w14:paraId="342E3BB0" w14:textId="77777777" w:rsidTr="00010DE4">
        <w:trPr>
          <w:trHeight w:val="414"/>
        </w:trPr>
        <w:tc>
          <w:tcPr>
            <w:tcW w:w="1474" w:type="dxa"/>
            <w:tcBorders>
              <w:top w:val="single" w:sz="6" w:space="0" w:color="auto"/>
              <w:left w:val="single" w:sz="6" w:space="0" w:color="auto"/>
              <w:bottom w:val="single" w:sz="6" w:space="0" w:color="auto"/>
              <w:right w:val="single" w:sz="6" w:space="0" w:color="auto"/>
            </w:tcBorders>
          </w:tcPr>
          <w:p w14:paraId="06395452" w14:textId="55487711" w:rsidR="00327DAB" w:rsidRDefault="00AE0185">
            <w:pPr>
              <w:spacing w:line="240" w:lineRule="exact"/>
            </w:pPr>
            <w:ins w:id="409" w:author="van Dijk, Robin" w:date="2018-03-15T11:25:00Z">
              <w:r>
                <w:t>5</w:t>
              </w:r>
            </w:ins>
            <w:del w:id="410" w:author="van Dijk, Robin" w:date="2018-03-15T11:25:00Z">
              <w:r w:rsidR="00327DAB" w:rsidDel="00AE0185">
                <w:delText>4</w:delText>
              </w:r>
            </w:del>
          </w:p>
        </w:tc>
        <w:tc>
          <w:tcPr>
            <w:tcW w:w="1716" w:type="dxa"/>
            <w:tcBorders>
              <w:top w:val="single" w:sz="6" w:space="0" w:color="auto"/>
              <w:left w:val="single" w:sz="6" w:space="0" w:color="auto"/>
              <w:bottom w:val="single" w:sz="6" w:space="0" w:color="auto"/>
              <w:right w:val="single" w:sz="6" w:space="0" w:color="auto"/>
            </w:tcBorders>
          </w:tcPr>
          <w:p w14:paraId="606487DB" w14:textId="5F1E098A" w:rsidR="00327DAB" w:rsidRDefault="00827129">
            <w:pPr>
              <w:spacing w:line="240" w:lineRule="exact"/>
            </w:pPr>
            <w:ins w:id="411" w:author="van Dijk, Robin" w:date="2017-12-01T15:02:00Z">
              <w:r>
                <w:t>Word 2016</w:t>
              </w:r>
            </w:ins>
            <w:del w:id="412" w:author="van Dijk, Robin" w:date="2017-12-01T15:02:00Z">
              <w:r w:rsidR="00327DAB" w:rsidDel="00827129">
                <w:delText>Internet</w:delText>
              </w:r>
            </w:del>
          </w:p>
        </w:tc>
        <w:tc>
          <w:tcPr>
            <w:tcW w:w="1970" w:type="dxa"/>
            <w:tcBorders>
              <w:top w:val="single" w:sz="6" w:space="0" w:color="auto"/>
              <w:left w:val="single" w:sz="6" w:space="0" w:color="auto"/>
              <w:bottom w:val="single" w:sz="6" w:space="0" w:color="auto"/>
              <w:right w:val="single" w:sz="6" w:space="0" w:color="auto"/>
            </w:tcBorders>
          </w:tcPr>
          <w:p w14:paraId="0BBCD3FF" w14:textId="717C28EA" w:rsidR="00327DAB" w:rsidRDefault="00AE0185">
            <w:pPr>
              <w:spacing w:line="240" w:lineRule="exact"/>
            </w:pPr>
            <w:ins w:id="413" w:author="van Dijk, Robin" w:date="2017-12-01T15:02:00Z">
              <w:r>
                <w:t>Kevin</w:t>
              </w:r>
            </w:ins>
            <w:del w:id="414" w:author="van Dijk, Robin" w:date="2017-12-01T15:02:00Z">
              <w:r w:rsidR="00F0679E" w:rsidDel="00827129">
                <w:delText xml:space="preserve">Nick </w:delText>
              </w:r>
              <w:r w:rsidR="00327DAB" w:rsidDel="00827129">
                <w:delText>en Robin</w:delText>
              </w:r>
            </w:del>
          </w:p>
        </w:tc>
        <w:tc>
          <w:tcPr>
            <w:tcW w:w="1857" w:type="dxa"/>
            <w:tcBorders>
              <w:top w:val="single" w:sz="6" w:space="0" w:color="auto"/>
              <w:left w:val="single" w:sz="6" w:space="0" w:color="auto"/>
              <w:bottom w:val="single" w:sz="6" w:space="0" w:color="auto"/>
              <w:right w:val="single" w:sz="6" w:space="0" w:color="auto"/>
            </w:tcBorders>
          </w:tcPr>
          <w:p w14:paraId="661DA5A4" w14:textId="18C79B94" w:rsidR="00327DAB" w:rsidRDefault="00155858">
            <w:pPr>
              <w:spacing w:line="240" w:lineRule="exact"/>
            </w:pPr>
            <w:r>
              <w:t>Ten alle tijden</w:t>
            </w:r>
          </w:p>
        </w:tc>
        <w:tc>
          <w:tcPr>
            <w:tcW w:w="1559" w:type="dxa"/>
            <w:tcBorders>
              <w:top w:val="single" w:sz="6" w:space="0" w:color="auto"/>
              <w:left w:val="single" w:sz="6" w:space="0" w:color="auto"/>
              <w:bottom w:val="single" w:sz="6" w:space="0" w:color="auto"/>
              <w:right w:val="single" w:sz="6" w:space="0" w:color="auto"/>
            </w:tcBorders>
          </w:tcPr>
          <w:p w14:paraId="1A6873C6" w14:textId="747B306B" w:rsidR="00327DAB" w:rsidRDefault="004E45B2">
            <w:pPr>
              <w:spacing w:line="240" w:lineRule="exact"/>
              <w:jc w:val="center"/>
            </w:pPr>
            <w:r>
              <w:t>0</w:t>
            </w:r>
          </w:p>
        </w:tc>
      </w:tr>
      <w:tr w:rsidR="00AE0185" w14:paraId="5F951FC2" w14:textId="77777777" w:rsidTr="00010DE4">
        <w:trPr>
          <w:trHeight w:val="414"/>
          <w:ins w:id="415" w:author="van Dijk, Robin" w:date="2018-03-15T11:25:00Z"/>
        </w:trPr>
        <w:tc>
          <w:tcPr>
            <w:tcW w:w="1474" w:type="dxa"/>
            <w:tcBorders>
              <w:top w:val="single" w:sz="6" w:space="0" w:color="auto"/>
              <w:left w:val="single" w:sz="6" w:space="0" w:color="auto"/>
              <w:bottom w:val="single" w:sz="6" w:space="0" w:color="auto"/>
              <w:right w:val="single" w:sz="6" w:space="0" w:color="auto"/>
            </w:tcBorders>
          </w:tcPr>
          <w:p w14:paraId="24C3997C" w14:textId="68078A0E" w:rsidR="00AE0185" w:rsidRDefault="00AE0185">
            <w:pPr>
              <w:spacing w:line="240" w:lineRule="exact"/>
              <w:rPr>
                <w:ins w:id="416" w:author="van Dijk, Robin" w:date="2018-03-15T11:25:00Z"/>
              </w:rPr>
            </w:pPr>
            <w:ins w:id="417" w:author="van Dijk, Robin" w:date="2018-03-15T11:25:00Z">
              <w:r>
                <w:t>6</w:t>
              </w:r>
            </w:ins>
          </w:p>
        </w:tc>
        <w:tc>
          <w:tcPr>
            <w:tcW w:w="1716" w:type="dxa"/>
            <w:tcBorders>
              <w:top w:val="single" w:sz="6" w:space="0" w:color="auto"/>
              <w:left w:val="single" w:sz="6" w:space="0" w:color="auto"/>
              <w:bottom w:val="single" w:sz="6" w:space="0" w:color="auto"/>
              <w:right w:val="single" w:sz="6" w:space="0" w:color="auto"/>
            </w:tcBorders>
          </w:tcPr>
          <w:p w14:paraId="7EE3E1F1" w14:textId="4EB8C5B6" w:rsidR="00AE0185" w:rsidRDefault="00AE0185">
            <w:pPr>
              <w:spacing w:line="240" w:lineRule="exact"/>
              <w:rPr>
                <w:ins w:id="418" w:author="van Dijk, Robin" w:date="2018-03-15T11:25:00Z"/>
              </w:rPr>
            </w:pPr>
            <w:ins w:id="419" w:author="van Dijk, Robin" w:date="2018-03-15T11:25:00Z">
              <w:r>
                <w:t>Github</w:t>
              </w:r>
            </w:ins>
          </w:p>
        </w:tc>
        <w:tc>
          <w:tcPr>
            <w:tcW w:w="1970" w:type="dxa"/>
            <w:tcBorders>
              <w:top w:val="single" w:sz="6" w:space="0" w:color="auto"/>
              <w:left w:val="single" w:sz="6" w:space="0" w:color="auto"/>
              <w:bottom w:val="single" w:sz="6" w:space="0" w:color="auto"/>
              <w:right w:val="single" w:sz="6" w:space="0" w:color="auto"/>
            </w:tcBorders>
          </w:tcPr>
          <w:p w14:paraId="075FC7BA" w14:textId="7C3A82B8" w:rsidR="00AE0185" w:rsidRDefault="00AE0185">
            <w:pPr>
              <w:spacing w:line="240" w:lineRule="exact"/>
              <w:rPr>
                <w:ins w:id="420" w:author="van Dijk, Robin" w:date="2018-03-15T11:25:00Z"/>
              </w:rPr>
            </w:pPr>
            <w:ins w:id="421" w:author="van Dijk, Robin" w:date="2018-03-15T11:25:00Z">
              <w:r>
                <w:t>Kevin</w:t>
              </w:r>
            </w:ins>
          </w:p>
        </w:tc>
        <w:tc>
          <w:tcPr>
            <w:tcW w:w="1857" w:type="dxa"/>
            <w:tcBorders>
              <w:top w:val="single" w:sz="6" w:space="0" w:color="auto"/>
              <w:left w:val="single" w:sz="6" w:space="0" w:color="auto"/>
              <w:bottom w:val="single" w:sz="6" w:space="0" w:color="auto"/>
              <w:right w:val="single" w:sz="6" w:space="0" w:color="auto"/>
            </w:tcBorders>
          </w:tcPr>
          <w:p w14:paraId="007DD0B7" w14:textId="4E4732DB" w:rsidR="00AE0185" w:rsidRDefault="00AE0185">
            <w:pPr>
              <w:spacing w:line="240" w:lineRule="exact"/>
              <w:rPr>
                <w:ins w:id="422" w:author="van Dijk, Robin" w:date="2018-03-15T11:25:00Z"/>
              </w:rPr>
            </w:pPr>
            <w:ins w:id="423" w:author="van Dijk, Robin" w:date="2018-03-15T11:25:00Z">
              <w:r>
                <w:t>Ten alle tijden</w:t>
              </w:r>
            </w:ins>
          </w:p>
        </w:tc>
        <w:tc>
          <w:tcPr>
            <w:tcW w:w="1559" w:type="dxa"/>
            <w:tcBorders>
              <w:top w:val="single" w:sz="6" w:space="0" w:color="auto"/>
              <w:left w:val="single" w:sz="6" w:space="0" w:color="auto"/>
              <w:bottom w:val="single" w:sz="6" w:space="0" w:color="auto"/>
              <w:right w:val="single" w:sz="6" w:space="0" w:color="auto"/>
            </w:tcBorders>
          </w:tcPr>
          <w:p w14:paraId="75BC9B0C" w14:textId="2D6CE15A" w:rsidR="00AE0185" w:rsidRDefault="00AE0185">
            <w:pPr>
              <w:spacing w:line="240" w:lineRule="exact"/>
              <w:jc w:val="center"/>
              <w:rPr>
                <w:ins w:id="424" w:author="van Dijk, Robin" w:date="2018-03-15T11:25:00Z"/>
              </w:rPr>
            </w:pPr>
            <w:ins w:id="425" w:author="van Dijk, Robin" w:date="2018-03-15T11:25:00Z">
              <w:r>
                <w:t>0</w:t>
              </w:r>
            </w:ins>
          </w:p>
        </w:tc>
      </w:tr>
    </w:tbl>
    <w:p w14:paraId="73B34BBE" w14:textId="120769F6" w:rsidR="00676053" w:rsidRDefault="00676053" w:rsidP="00676053">
      <w:pPr>
        <w:pStyle w:val="Kop2"/>
      </w:pPr>
      <w:bookmarkStart w:id="426" w:name="_Toc467393548"/>
      <w:bookmarkStart w:id="427" w:name="_Toc395087576"/>
      <w:bookmarkStart w:id="428" w:name="_Ref395067273"/>
      <w:bookmarkStart w:id="429" w:name="_Toc372543970"/>
      <w:r>
        <w:t>Kosten</w:t>
      </w:r>
      <w:bookmarkEnd w:id="426"/>
      <w:bookmarkEnd w:id="427"/>
      <w:bookmarkEnd w:id="428"/>
      <w:bookmarkEnd w:id="429"/>
    </w:p>
    <w:p w14:paraId="4178C9C6" w14:textId="1D50BB43" w:rsidR="00010DE4" w:rsidRPr="00010DE4" w:rsidRDefault="00010DE4" w:rsidP="00010DE4">
      <w:pPr>
        <w:pStyle w:val="Tekstdocument1"/>
      </w:pPr>
      <w:r>
        <w:t>(Zie Hoofdstuk 10)</w:t>
      </w:r>
    </w:p>
    <w:p w14:paraId="73B34BC1" w14:textId="77777777" w:rsidR="000A04EB" w:rsidRDefault="000A04EB" w:rsidP="000A04EB">
      <w:pPr>
        <w:pStyle w:val="Kop1"/>
      </w:pPr>
      <w:bookmarkStart w:id="430" w:name="_Toc66712274"/>
      <w:bookmarkStart w:id="431" w:name="_Toc372543971"/>
      <w:r>
        <w:lastRenderedPageBreak/>
        <w:t>Kosten en baten</w:t>
      </w:r>
      <w:bookmarkEnd w:id="430"/>
      <w:bookmarkEnd w:id="431"/>
    </w:p>
    <w:p w14:paraId="73B34BC2" w14:textId="77777777" w:rsidR="000C1C55" w:rsidRDefault="000C1C55" w:rsidP="000C1C55">
      <w:pPr>
        <w:pStyle w:val="Kop2"/>
      </w:pPr>
      <w:bookmarkStart w:id="432" w:name="_Toc467393537"/>
      <w:bookmarkStart w:id="433" w:name="_Toc395087560"/>
      <w:bookmarkStart w:id="434" w:name="_Toc372543972"/>
      <w:r>
        <w:t>Kosten</w:t>
      </w:r>
      <w:bookmarkEnd w:id="432"/>
      <w:bookmarkEnd w:id="433"/>
      <w:bookmarkEnd w:id="434"/>
    </w:p>
    <w:p w14:paraId="73B34BC3" w14:textId="141BF4C8" w:rsidR="000C1C55" w:rsidRDefault="000C1C55" w:rsidP="000C1C55">
      <w:pPr>
        <w:pStyle w:val="Tekstdocument1"/>
      </w:pPr>
      <w:r>
        <w:t xml:space="preserve">De éénmalige kosten van het project zijn nader gespecificeerd in de </w:t>
      </w:r>
      <w:r w:rsidR="003D7282">
        <w:t>Plan van Aanpak</w:t>
      </w:r>
      <w:del w:id="435" w:author="van Dijk, Robin" w:date="2017-12-01T15:04:00Z">
        <w:r w:rsidDel="00C151B6">
          <w:delText>ning</w:delText>
        </w:r>
      </w:del>
      <w:r>
        <w:t xml:space="preserve"> (zie paragraaf </w:t>
      </w:r>
      <w:r w:rsidR="006F0251">
        <w:fldChar w:fldCharType="begin"/>
      </w:r>
      <w:r w:rsidR="006F0251">
        <w:instrText xml:space="preserve"> REF _Ref395067273 \n </w:instrText>
      </w:r>
      <w:r w:rsidR="006F0251">
        <w:fldChar w:fldCharType="separate"/>
      </w:r>
      <w:r w:rsidR="0079419B">
        <w:t>9.6</w:t>
      </w:r>
      <w:r w:rsidR="006F0251">
        <w:fldChar w:fldCharType="end"/>
      </w:r>
      <w:r>
        <w:t xml:space="preserve">) en bedragen: </w:t>
      </w:r>
      <w:r>
        <w:rPr>
          <w:i/>
        </w:rPr>
        <w:t>€</w:t>
      </w:r>
      <w:r w:rsidR="00412E4A">
        <w:t xml:space="preserve"> 0</w:t>
      </w:r>
      <w:r>
        <w:t xml:space="preserve">. Na afsluiting van het project moet rekening worden gehouden met jaarlijkse kosten van </w:t>
      </w:r>
      <w:r>
        <w:rPr>
          <w:i/>
        </w:rPr>
        <w:t xml:space="preserve">€ </w:t>
      </w:r>
      <w:r w:rsidR="00412E4A">
        <w:t>0</w:t>
      </w:r>
      <w:r>
        <w:t xml:space="preserve"> (onderhoud, lopende kosten, consumables).</w:t>
      </w:r>
    </w:p>
    <w:p w14:paraId="73B34BC4" w14:textId="77777777" w:rsidR="000C1C55" w:rsidRDefault="000C1C55" w:rsidP="000C1C55">
      <w:pPr>
        <w:pStyle w:val="Kop2"/>
      </w:pPr>
      <w:bookmarkStart w:id="436" w:name="_Toc467393538"/>
      <w:bookmarkStart w:id="437" w:name="_Toc395087561"/>
      <w:bookmarkStart w:id="438" w:name="_Toc372543973"/>
      <w:r>
        <w:t>Baten</w:t>
      </w:r>
      <w:bookmarkEnd w:id="436"/>
      <w:bookmarkEnd w:id="437"/>
      <w:r>
        <w:t xml:space="preserve"> / opbrengsten</w:t>
      </w:r>
      <w:bookmarkEnd w:id="438"/>
    </w:p>
    <w:p w14:paraId="73B34BC5" w14:textId="77777777" w:rsidR="000C1C55" w:rsidRDefault="000C1C55" w:rsidP="000C1C55">
      <w:pPr>
        <w:pStyle w:val="Tekstdocument1"/>
      </w:pPr>
      <w:r>
        <w:t>De te verwachten baten van het project zijn:</w:t>
      </w:r>
    </w:p>
    <w:p w14:paraId="73B34BC6" w14:textId="77D99BA0" w:rsidR="000C1C55" w:rsidRDefault="00797AF0" w:rsidP="00797AF0">
      <w:pPr>
        <w:pStyle w:val="Tekstopsomming"/>
      </w:pPr>
      <w:r>
        <w:t>0 Euro omdat dit project voor school is.</w:t>
      </w:r>
    </w:p>
    <w:p w14:paraId="73B34BC7" w14:textId="77777777" w:rsidR="000C1C55" w:rsidRDefault="000C1C55" w:rsidP="000C1C55">
      <w:pPr>
        <w:pStyle w:val="Kop2"/>
      </w:pPr>
      <w:bookmarkStart w:id="439" w:name="_Toc467393539"/>
      <w:bookmarkStart w:id="440" w:name="_Toc395087562"/>
      <w:bookmarkStart w:id="441" w:name="_Toc372543974"/>
      <w:r>
        <w:t>Investeringsanalyse</w:t>
      </w:r>
      <w:bookmarkEnd w:id="439"/>
      <w:bookmarkEnd w:id="440"/>
      <w:bookmarkEnd w:id="441"/>
    </w:p>
    <w:p w14:paraId="73B34BC8" w14:textId="77777777" w:rsidR="000C1C55" w:rsidRDefault="000C1C55" w:rsidP="000C1C55">
      <w:pPr>
        <w:pStyle w:val="Tekstdocument1"/>
      </w:pPr>
      <w:r>
        <w:t>In de onderstaande tabel worden de éénmalige kosten, jaarlijkse kosten en baten uitgezet in de tijd.</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1418"/>
        <w:gridCol w:w="1417"/>
        <w:gridCol w:w="1418"/>
        <w:gridCol w:w="1842"/>
      </w:tblGrid>
      <w:tr w:rsidR="000C1C55" w:rsidRPr="000C1C55" w14:paraId="73B34BCE" w14:textId="77777777">
        <w:tc>
          <w:tcPr>
            <w:tcW w:w="2518" w:type="dxa"/>
            <w:tcBorders>
              <w:top w:val="single" w:sz="6" w:space="0" w:color="auto"/>
              <w:left w:val="single" w:sz="6" w:space="0" w:color="auto"/>
              <w:bottom w:val="single" w:sz="6" w:space="0" w:color="auto"/>
              <w:right w:val="single" w:sz="6" w:space="0" w:color="auto"/>
            </w:tcBorders>
            <w:shd w:val="pct10" w:color="auto" w:fill="auto"/>
          </w:tcPr>
          <w:p w14:paraId="73B34BC9" w14:textId="77777777" w:rsidR="000C1C55" w:rsidRPr="000C1C55" w:rsidRDefault="000C1C55" w:rsidP="000C1C55">
            <w:pPr>
              <w:pStyle w:val="Tekstdocument2"/>
              <w:rPr>
                <w:b/>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14:paraId="73B34BCA" w14:textId="77777777" w:rsidR="000C1C55" w:rsidRPr="000C1C55" w:rsidRDefault="000C1C55" w:rsidP="000C1C55">
            <w:pPr>
              <w:pStyle w:val="Tekstdocument2"/>
              <w:rPr>
                <w:b/>
              </w:rPr>
            </w:pPr>
            <w:r w:rsidRPr="000C1C55">
              <w:rPr>
                <w:b/>
              </w:rPr>
              <w:t>Jaar 0</w:t>
            </w:r>
          </w:p>
        </w:tc>
        <w:tc>
          <w:tcPr>
            <w:tcW w:w="1417" w:type="dxa"/>
            <w:tcBorders>
              <w:top w:val="single" w:sz="6" w:space="0" w:color="auto"/>
              <w:left w:val="single" w:sz="6" w:space="0" w:color="auto"/>
              <w:bottom w:val="single" w:sz="6" w:space="0" w:color="auto"/>
              <w:right w:val="single" w:sz="6" w:space="0" w:color="auto"/>
            </w:tcBorders>
            <w:shd w:val="pct10" w:color="auto" w:fill="auto"/>
          </w:tcPr>
          <w:p w14:paraId="73B34BCB" w14:textId="77777777" w:rsidR="000C1C55" w:rsidRPr="000C1C55" w:rsidRDefault="000C1C55" w:rsidP="000C1C55">
            <w:pPr>
              <w:pStyle w:val="Tekstdocument2"/>
              <w:rPr>
                <w:b/>
              </w:rPr>
            </w:pPr>
            <w:r w:rsidRPr="000C1C55">
              <w:rPr>
                <w:b/>
              </w:rPr>
              <w:t>Jaar 1</w:t>
            </w:r>
          </w:p>
        </w:tc>
        <w:tc>
          <w:tcPr>
            <w:tcW w:w="1418" w:type="dxa"/>
            <w:tcBorders>
              <w:top w:val="single" w:sz="6" w:space="0" w:color="auto"/>
              <w:left w:val="single" w:sz="6" w:space="0" w:color="auto"/>
              <w:bottom w:val="single" w:sz="6" w:space="0" w:color="auto"/>
              <w:right w:val="single" w:sz="6" w:space="0" w:color="auto"/>
            </w:tcBorders>
            <w:shd w:val="pct10" w:color="auto" w:fill="auto"/>
          </w:tcPr>
          <w:p w14:paraId="73B34BCC" w14:textId="77777777" w:rsidR="000C1C55" w:rsidRPr="000C1C55" w:rsidRDefault="000C1C55" w:rsidP="000C1C55">
            <w:pPr>
              <w:pStyle w:val="Tekstdocument2"/>
              <w:rPr>
                <w:b/>
              </w:rPr>
            </w:pPr>
            <w:r w:rsidRPr="000C1C55">
              <w:rPr>
                <w:b/>
              </w:rPr>
              <w:t>Jaar 2</w:t>
            </w:r>
          </w:p>
        </w:tc>
        <w:tc>
          <w:tcPr>
            <w:tcW w:w="1842" w:type="dxa"/>
            <w:tcBorders>
              <w:top w:val="single" w:sz="6" w:space="0" w:color="auto"/>
              <w:left w:val="single" w:sz="6" w:space="0" w:color="auto"/>
              <w:bottom w:val="single" w:sz="6" w:space="0" w:color="auto"/>
              <w:right w:val="single" w:sz="6" w:space="0" w:color="auto"/>
            </w:tcBorders>
            <w:shd w:val="pct10" w:color="auto" w:fill="auto"/>
          </w:tcPr>
          <w:p w14:paraId="73B34BCD" w14:textId="77777777" w:rsidR="000C1C55" w:rsidRPr="000C1C55" w:rsidRDefault="000C1C55" w:rsidP="000C1C55">
            <w:pPr>
              <w:pStyle w:val="Tekstdocument2"/>
              <w:rPr>
                <w:b/>
              </w:rPr>
            </w:pPr>
            <w:r w:rsidRPr="000C1C55">
              <w:rPr>
                <w:b/>
              </w:rPr>
              <w:t>Jaar 3</w:t>
            </w:r>
          </w:p>
        </w:tc>
      </w:tr>
      <w:tr w:rsidR="000C1C55" w14:paraId="73B34BD4" w14:textId="77777777">
        <w:tc>
          <w:tcPr>
            <w:tcW w:w="2518" w:type="dxa"/>
            <w:tcBorders>
              <w:top w:val="single" w:sz="6" w:space="0" w:color="auto"/>
              <w:left w:val="single" w:sz="6" w:space="0" w:color="auto"/>
              <w:bottom w:val="single" w:sz="6" w:space="0" w:color="auto"/>
              <w:right w:val="single" w:sz="6" w:space="0" w:color="auto"/>
            </w:tcBorders>
          </w:tcPr>
          <w:p w14:paraId="73B34BCF" w14:textId="5B9F1CAF" w:rsidR="000C1C55" w:rsidRDefault="00797AF0" w:rsidP="000C1C55">
            <w:pPr>
              <w:pStyle w:val="Tekstdocument2"/>
            </w:pPr>
            <w:r>
              <w:t>Eenmalige-</w:t>
            </w:r>
            <w:r w:rsidR="000C1C55">
              <w:t>ontwikkel kosten</w:t>
            </w:r>
          </w:p>
        </w:tc>
        <w:tc>
          <w:tcPr>
            <w:tcW w:w="1418" w:type="dxa"/>
            <w:tcBorders>
              <w:top w:val="single" w:sz="6" w:space="0" w:color="auto"/>
              <w:left w:val="single" w:sz="6" w:space="0" w:color="auto"/>
              <w:bottom w:val="single" w:sz="6" w:space="0" w:color="auto"/>
              <w:right w:val="single" w:sz="6" w:space="0" w:color="auto"/>
            </w:tcBorders>
          </w:tcPr>
          <w:p w14:paraId="73B34BD0" w14:textId="474EEE27" w:rsidR="000C1C55" w:rsidRDefault="00797AF0" w:rsidP="000C1C55">
            <w:pPr>
              <w:pStyle w:val="Tekstdocument2"/>
            </w:pPr>
            <w:r>
              <w:t>0</w:t>
            </w:r>
          </w:p>
        </w:tc>
        <w:tc>
          <w:tcPr>
            <w:tcW w:w="1417" w:type="dxa"/>
            <w:tcBorders>
              <w:top w:val="single" w:sz="6" w:space="0" w:color="auto"/>
              <w:left w:val="single" w:sz="6" w:space="0" w:color="auto"/>
              <w:bottom w:val="single" w:sz="6" w:space="0" w:color="auto"/>
              <w:right w:val="single" w:sz="6" w:space="0" w:color="auto"/>
            </w:tcBorders>
          </w:tcPr>
          <w:p w14:paraId="73B34BD1" w14:textId="195773CA" w:rsidR="000C1C55" w:rsidRDefault="00797AF0" w:rsidP="000C1C55">
            <w:pPr>
              <w:pStyle w:val="Tekstdocument2"/>
            </w:pPr>
            <w:r>
              <w:t>0</w:t>
            </w:r>
          </w:p>
        </w:tc>
        <w:tc>
          <w:tcPr>
            <w:tcW w:w="1418" w:type="dxa"/>
            <w:tcBorders>
              <w:top w:val="single" w:sz="6" w:space="0" w:color="auto"/>
              <w:left w:val="single" w:sz="6" w:space="0" w:color="auto"/>
              <w:bottom w:val="single" w:sz="6" w:space="0" w:color="auto"/>
              <w:right w:val="single" w:sz="6" w:space="0" w:color="auto"/>
            </w:tcBorders>
          </w:tcPr>
          <w:p w14:paraId="73B34BD2" w14:textId="0DA291F9" w:rsidR="000C1C55" w:rsidRDefault="00797AF0" w:rsidP="000C1C55">
            <w:pPr>
              <w:pStyle w:val="Tekstdocument2"/>
            </w:pPr>
            <w:r>
              <w:t>0</w:t>
            </w:r>
          </w:p>
        </w:tc>
        <w:tc>
          <w:tcPr>
            <w:tcW w:w="1842" w:type="dxa"/>
            <w:tcBorders>
              <w:top w:val="single" w:sz="6" w:space="0" w:color="auto"/>
              <w:left w:val="single" w:sz="6" w:space="0" w:color="auto"/>
              <w:bottom w:val="single" w:sz="6" w:space="0" w:color="auto"/>
              <w:right w:val="single" w:sz="6" w:space="0" w:color="auto"/>
            </w:tcBorders>
          </w:tcPr>
          <w:p w14:paraId="73B34BD3" w14:textId="70918327" w:rsidR="000C1C55" w:rsidRDefault="00797AF0" w:rsidP="000C1C55">
            <w:pPr>
              <w:pStyle w:val="Tekstdocument2"/>
            </w:pPr>
            <w:r>
              <w:t>0</w:t>
            </w:r>
          </w:p>
        </w:tc>
      </w:tr>
      <w:tr w:rsidR="000C1C55" w14:paraId="73B34BDA" w14:textId="77777777">
        <w:tc>
          <w:tcPr>
            <w:tcW w:w="2518" w:type="dxa"/>
            <w:tcBorders>
              <w:top w:val="single" w:sz="6" w:space="0" w:color="auto"/>
              <w:left w:val="single" w:sz="6" w:space="0" w:color="auto"/>
              <w:bottom w:val="single" w:sz="6" w:space="0" w:color="auto"/>
              <w:right w:val="single" w:sz="6" w:space="0" w:color="auto"/>
            </w:tcBorders>
          </w:tcPr>
          <w:p w14:paraId="73B34BD5" w14:textId="77777777" w:rsidR="000C1C55" w:rsidRDefault="000C1C55" w:rsidP="000C1C55">
            <w:pPr>
              <w:pStyle w:val="Tekstdocument2"/>
            </w:pPr>
            <w:r>
              <w:t>Opportunity Costs</w:t>
            </w:r>
          </w:p>
        </w:tc>
        <w:tc>
          <w:tcPr>
            <w:tcW w:w="1418" w:type="dxa"/>
            <w:tcBorders>
              <w:top w:val="single" w:sz="6" w:space="0" w:color="auto"/>
              <w:left w:val="single" w:sz="6" w:space="0" w:color="auto"/>
              <w:bottom w:val="single" w:sz="6" w:space="0" w:color="auto"/>
              <w:right w:val="single" w:sz="6" w:space="0" w:color="auto"/>
            </w:tcBorders>
          </w:tcPr>
          <w:p w14:paraId="73B34BD6" w14:textId="6D21BD19" w:rsidR="000C1C55" w:rsidRDefault="00797AF0" w:rsidP="000C1C55">
            <w:pPr>
              <w:pStyle w:val="Tekstdocument2"/>
            </w:pPr>
            <w:r>
              <w:t>0</w:t>
            </w:r>
          </w:p>
        </w:tc>
        <w:tc>
          <w:tcPr>
            <w:tcW w:w="1417" w:type="dxa"/>
            <w:tcBorders>
              <w:top w:val="single" w:sz="6" w:space="0" w:color="auto"/>
              <w:left w:val="single" w:sz="6" w:space="0" w:color="auto"/>
              <w:bottom w:val="single" w:sz="6" w:space="0" w:color="auto"/>
              <w:right w:val="single" w:sz="6" w:space="0" w:color="auto"/>
            </w:tcBorders>
          </w:tcPr>
          <w:p w14:paraId="73B34BD7" w14:textId="3DB1ECCF" w:rsidR="000C1C55" w:rsidRDefault="00797AF0" w:rsidP="000C1C55">
            <w:pPr>
              <w:pStyle w:val="Tekstdocument2"/>
            </w:pPr>
            <w:r>
              <w:t>0</w:t>
            </w:r>
          </w:p>
        </w:tc>
        <w:tc>
          <w:tcPr>
            <w:tcW w:w="1418" w:type="dxa"/>
            <w:tcBorders>
              <w:top w:val="single" w:sz="6" w:space="0" w:color="auto"/>
              <w:left w:val="single" w:sz="6" w:space="0" w:color="auto"/>
              <w:bottom w:val="single" w:sz="6" w:space="0" w:color="auto"/>
              <w:right w:val="single" w:sz="6" w:space="0" w:color="auto"/>
            </w:tcBorders>
          </w:tcPr>
          <w:p w14:paraId="73B34BD8" w14:textId="7546B246" w:rsidR="000C1C55" w:rsidRDefault="00797AF0" w:rsidP="000C1C55">
            <w:pPr>
              <w:pStyle w:val="Tekstdocument2"/>
            </w:pPr>
            <w:r>
              <w:t>0</w:t>
            </w:r>
          </w:p>
        </w:tc>
        <w:tc>
          <w:tcPr>
            <w:tcW w:w="1842" w:type="dxa"/>
            <w:tcBorders>
              <w:top w:val="single" w:sz="6" w:space="0" w:color="auto"/>
              <w:left w:val="single" w:sz="6" w:space="0" w:color="auto"/>
              <w:bottom w:val="single" w:sz="6" w:space="0" w:color="auto"/>
              <w:right w:val="single" w:sz="6" w:space="0" w:color="auto"/>
            </w:tcBorders>
          </w:tcPr>
          <w:p w14:paraId="73B34BD9" w14:textId="3A531B55" w:rsidR="000C1C55" w:rsidRDefault="00797AF0" w:rsidP="000C1C55">
            <w:pPr>
              <w:pStyle w:val="Tekstdocument2"/>
            </w:pPr>
            <w:r>
              <w:t>0</w:t>
            </w:r>
          </w:p>
        </w:tc>
      </w:tr>
      <w:tr w:rsidR="000C1C55" w14:paraId="73B34BE0" w14:textId="77777777">
        <w:tc>
          <w:tcPr>
            <w:tcW w:w="2518" w:type="dxa"/>
            <w:tcBorders>
              <w:top w:val="single" w:sz="6" w:space="0" w:color="auto"/>
              <w:left w:val="single" w:sz="6" w:space="0" w:color="auto"/>
              <w:bottom w:val="single" w:sz="6" w:space="0" w:color="auto"/>
              <w:right w:val="single" w:sz="6" w:space="0" w:color="auto"/>
            </w:tcBorders>
          </w:tcPr>
          <w:p w14:paraId="73B34BDB" w14:textId="77777777" w:rsidR="000C1C55" w:rsidRDefault="000C1C55" w:rsidP="000C1C55">
            <w:pPr>
              <w:pStyle w:val="Tekstdocument2"/>
            </w:pPr>
            <w:r>
              <w:t>Onderhoud kosten</w:t>
            </w:r>
          </w:p>
        </w:tc>
        <w:tc>
          <w:tcPr>
            <w:tcW w:w="1418" w:type="dxa"/>
            <w:tcBorders>
              <w:top w:val="single" w:sz="6" w:space="0" w:color="auto"/>
              <w:left w:val="single" w:sz="6" w:space="0" w:color="auto"/>
              <w:bottom w:val="single" w:sz="6" w:space="0" w:color="auto"/>
              <w:right w:val="single" w:sz="6" w:space="0" w:color="auto"/>
            </w:tcBorders>
          </w:tcPr>
          <w:p w14:paraId="73B34BDC" w14:textId="48E34303" w:rsidR="000C1C55" w:rsidRDefault="00797AF0" w:rsidP="000C1C55">
            <w:pPr>
              <w:pStyle w:val="Tekstdocument2"/>
            </w:pPr>
            <w:r>
              <w:t>0</w:t>
            </w:r>
          </w:p>
        </w:tc>
        <w:tc>
          <w:tcPr>
            <w:tcW w:w="1417" w:type="dxa"/>
            <w:tcBorders>
              <w:top w:val="single" w:sz="6" w:space="0" w:color="auto"/>
              <w:left w:val="single" w:sz="6" w:space="0" w:color="auto"/>
              <w:bottom w:val="single" w:sz="6" w:space="0" w:color="auto"/>
              <w:right w:val="single" w:sz="6" w:space="0" w:color="auto"/>
            </w:tcBorders>
          </w:tcPr>
          <w:p w14:paraId="73B34BDD" w14:textId="40BB175A" w:rsidR="000C1C55" w:rsidRDefault="00797AF0" w:rsidP="000C1C55">
            <w:pPr>
              <w:pStyle w:val="Tekstdocument2"/>
            </w:pPr>
            <w:r>
              <w:t>0</w:t>
            </w:r>
          </w:p>
        </w:tc>
        <w:tc>
          <w:tcPr>
            <w:tcW w:w="1418" w:type="dxa"/>
            <w:tcBorders>
              <w:top w:val="single" w:sz="6" w:space="0" w:color="auto"/>
              <w:left w:val="single" w:sz="6" w:space="0" w:color="auto"/>
              <w:bottom w:val="single" w:sz="6" w:space="0" w:color="auto"/>
              <w:right w:val="single" w:sz="6" w:space="0" w:color="auto"/>
            </w:tcBorders>
          </w:tcPr>
          <w:p w14:paraId="73B34BDE" w14:textId="30A33EF1" w:rsidR="000C1C55" w:rsidRDefault="00797AF0" w:rsidP="000C1C55">
            <w:pPr>
              <w:pStyle w:val="Tekstdocument2"/>
            </w:pPr>
            <w:r>
              <w:t>0</w:t>
            </w:r>
          </w:p>
        </w:tc>
        <w:tc>
          <w:tcPr>
            <w:tcW w:w="1842" w:type="dxa"/>
            <w:tcBorders>
              <w:top w:val="single" w:sz="6" w:space="0" w:color="auto"/>
              <w:left w:val="single" w:sz="6" w:space="0" w:color="auto"/>
              <w:bottom w:val="single" w:sz="6" w:space="0" w:color="auto"/>
              <w:right w:val="single" w:sz="6" w:space="0" w:color="auto"/>
            </w:tcBorders>
          </w:tcPr>
          <w:p w14:paraId="73B34BDF" w14:textId="7E9864BC" w:rsidR="000C1C55" w:rsidRDefault="00797AF0" w:rsidP="000C1C55">
            <w:pPr>
              <w:pStyle w:val="Tekstdocument2"/>
            </w:pPr>
            <w:r>
              <w:t>0</w:t>
            </w:r>
          </w:p>
        </w:tc>
      </w:tr>
      <w:tr w:rsidR="000C1C55" w14:paraId="73B34BE6" w14:textId="77777777">
        <w:tc>
          <w:tcPr>
            <w:tcW w:w="2518" w:type="dxa"/>
            <w:tcBorders>
              <w:top w:val="single" w:sz="6" w:space="0" w:color="auto"/>
              <w:left w:val="single" w:sz="6" w:space="0" w:color="auto"/>
              <w:bottom w:val="nil"/>
              <w:right w:val="single" w:sz="6" w:space="0" w:color="auto"/>
            </w:tcBorders>
          </w:tcPr>
          <w:p w14:paraId="73B34BE1" w14:textId="77777777" w:rsidR="000C1C55" w:rsidRDefault="000C1C55" w:rsidP="000C1C55">
            <w:pPr>
              <w:pStyle w:val="Tekstdocument2"/>
            </w:pPr>
            <w:r>
              <w:t>Lopende kosten</w:t>
            </w:r>
          </w:p>
        </w:tc>
        <w:tc>
          <w:tcPr>
            <w:tcW w:w="1418" w:type="dxa"/>
            <w:tcBorders>
              <w:top w:val="single" w:sz="6" w:space="0" w:color="auto"/>
              <w:left w:val="single" w:sz="6" w:space="0" w:color="auto"/>
              <w:bottom w:val="nil"/>
              <w:right w:val="single" w:sz="6" w:space="0" w:color="auto"/>
            </w:tcBorders>
          </w:tcPr>
          <w:p w14:paraId="73B34BE2" w14:textId="61AA361B" w:rsidR="000C1C55" w:rsidRDefault="00797AF0" w:rsidP="000C1C55">
            <w:pPr>
              <w:pStyle w:val="Tekstdocument2"/>
            </w:pPr>
            <w:r>
              <w:t>0</w:t>
            </w:r>
          </w:p>
        </w:tc>
        <w:tc>
          <w:tcPr>
            <w:tcW w:w="1417" w:type="dxa"/>
            <w:tcBorders>
              <w:top w:val="single" w:sz="6" w:space="0" w:color="auto"/>
              <w:left w:val="single" w:sz="6" w:space="0" w:color="auto"/>
              <w:bottom w:val="nil"/>
              <w:right w:val="single" w:sz="6" w:space="0" w:color="auto"/>
            </w:tcBorders>
          </w:tcPr>
          <w:p w14:paraId="73B34BE3" w14:textId="48E0A930" w:rsidR="000C1C55" w:rsidRDefault="00797AF0" w:rsidP="000C1C55">
            <w:pPr>
              <w:pStyle w:val="Tekstdocument2"/>
            </w:pPr>
            <w:r>
              <w:t>0</w:t>
            </w:r>
          </w:p>
        </w:tc>
        <w:tc>
          <w:tcPr>
            <w:tcW w:w="1418" w:type="dxa"/>
            <w:tcBorders>
              <w:top w:val="single" w:sz="6" w:space="0" w:color="auto"/>
              <w:left w:val="single" w:sz="6" w:space="0" w:color="auto"/>
              <w:bottom w:val="nil"/>
              <w:right w:val="single" w:sz="6" w:space="0" w:color="auto"/>
            </w:tcBorders>
          </w:tcPr>
          <w:p w14:paraId="73B34BE4" w14:textId="0820FA54" w:rsidR="000C1C55" w:rsidRDefault="00797AF0" w:rsidP="000C1C55">
            <w:pPr>
              <w:pStyle w:val="Tekstdocument2"/>
            </w:pPr>
            <w:r>
              <w:t>0</w:t>
            </w:r>
          </w:p>
        </w:tc>
        <w:tc>
          <w:tcPr>
            <w:tcW w:w="1842" w:type="dxa"/>
            <w:tcBorders>
              <w:top w:val="single" w:sz="6" w:space="0" w:color="auto"/>
              <w:left w:val="single" w:sz="6" w:space="0" w:color="auto"/>
              <w:bottom w:val="nil"/>
              <w:right w:val="single" w:sz="6" w:space="0" w:color="auto"/>
            </w:tcBorders>
          </w:tcPr>
          <w:p w14:paraId="73B34BE5" w14:textId="00E6B587" w:rsidR="000C1C55" w:rsidRDefault="00797AF0" w:rsidP="000C1C55">
            <w:pPr>
              <w:pStyle w:val="Tekstdocument2"/>
            </w:pPr>
            <w:r>
              <w:t>0</w:t>
            </w:r>
          </w:p>
        </w:tc>
      </w:tr>
      <w:tr w:rsidR="000C1C55" w14:paraId="73B34BEC" w14:textId="77777777">
        <w:tc>
          <w:tcPr>
            <w:tcW w:w="2518" w:type="dxa"/>
            <w:tcBorders>
              <w:top w:val="single" w:sz="6" w:space="0" w:color="auto"/>
              <w:left w:val="single" w:sz="6" w:space="0" w:color="auto"/>
              <w:bottom w:val="nil"/>
              <w:right w:val="single" w:sz="6" w:space="0" w:color="auto"/>
            </w:tcBorders>
          </w:tcPr>
          <w:p w14:paraId="73B34BE7" w14:textId="77777777" w:rsidR="000C1C55" w:rsidRDefault="000C1C55" w:rsidP="000C1C55">
            <w:pPr>
              <w:pStyle w:val="Tekstdocument2"/>
            </w:pPr>
            <w:r>
              <w:t>Consumables</w:t>
            </w:r>
          </w:p>
        </w:tc>
        <w:tc>
          <w:tcPr>
            <w:tcW w:w="1418" w:type="dxa"/>
            <w:tcBorders>
              <w:top w:val="single" w:sz="6" w:space="0" w:color="auto"/>
              <w:left w:val="single" w:sz="6" w:space="0" w:color="auto"/>
              <w:bottom w:val="nil"/>
              <w:right w:val="single" w:sz="6" w:space="0" w:color="auto"/>
            </w:tcBorders>
          </w:tcPr>
          <w:p w14:paraId="73B34BE8" w14:textId="58A57E4F" w:rsidR="000C1C55" w:rsidRDefault="00797AF0" w:rsidP="000C1C55">
            <w:pPr>
              <w:pStyle w:val="Tekstdocument2"/>
            </w:pPr>
            <w:r>
              <w:t>0</w:t>
            </w:r>
          </w:p>
        </w:tc>
        <w:tc>
          <w:tcPr>
            <w:tcW w:w="1417" w:type="dxa"/>
            <w:tcBorders>
              <w:top w:val="single" w:sz="6" w:space="0" w:color="auto"/>
              <w:left w:val="single" w:sz="6" w:space="0" w:color="auto"/>
              <w:bottom w:val="nil"/>
              <w:right w:val="single" w:sz="6" w:space="0" w:color="auto"/>
            </w:tcBorders>
          </w:tcPr>
          <w:p w14:paraId="73B34BE9" w14:textId="0C0EF15B" w:rsidR="000C1C55" w:rsidRDefault="00797AF0" w:rsidP="000C1C55">
            <w:pPr>
              <w:pStyle w:val="Tekstdocument2"/>
            </w:pPr>
            <w:r>
              <w:t>0</w:t>
            </w:r>
          </w:p>
        </w:tc>
        <w:tc>
          <w:tcPr>
            <w:tcW w:w="1418" w:type="dxa"/>
            <w:tcBorders>
              <w:top w:val="single" w:sz="6" w:space="0" w:color="auto"/>
              <w:left w:val="single" w:sz="6" w:space="0" w:color="auto"/>
              <w:bottom w:val="nil"/>
              <w:right w:val="single" w:sz="6" w:space="0" w:color="auto"/>
            </w:tcBorders>
          </w:tcPr>
          <w:p w14:paraId="73B34BEA" w14:textId="4AC0C012" w:rsidR="000C1C55" w:rsidRDefault="00797AF0" w:rsidP="000C1C55">
            <w:pPr>
              <w:pStyle w:val="Tekstdocument2"/>
            </w:pPr>
            <w:r>
              <w:t>0</w:t>
            </w:r>
          </w:p>
        </w:tc>
        <w:tc>
          <w:tcPr>
            <w:tcW w:w="1842" w:type="dxa"/>
            <w:tcBorders>
              <w:top w:val="single" w:sz="6" w:space="0" w:color="auto"/>
              <w:left w:val="single" w:sz="6" w:space="0" w:color="auto"/>
              <w:bottom w:val="nil"/>
              <w:right w:val="single" w:sz="6" w:space="0" w:color="auto"/>
            </w:tcBorders>
          </w:tcPr>
          <w:p w14:paraId="73B34BEB" w14:textId="0A93F1FB" w:rsidR="000C1C55" w:rsidRDefault="00797AF0" w:rsidP="000C1C55">
            <w:pPr>
              <w:pStyle w:val="Tekstdocument2"/>
            </w:pPr>
            <w:r>
              <w:t>0</w:t>
            </w:r>
          </w:p>
        </w:tc>
      </w:tr>
      <w:tr w:rsidR="000C1C55" w:rsidRPr="000C1C55" w14:paraId="73B34BF2" w14:textId="77777777">
        <w:tc>
          <w:tcPr>
            <w:tcW w:w="2518" w:type="dxa"/>
            <w:tcBorders>
              <w:top w:val="single" w:sz="6" w:space="0" w:color="auto"/>
              <w:left w:val="single" w:sz="6" w:space="0" w:color="auto"/>
              <w:bottom w:val="single" w:sz="6" w:space="0" w:color="auto"/>
              <w:right w:val="single" w:sz="6" w:space="0" w:color="auto"/>
            </w:tcBorders>
            <w:shd w:val="pct10" w:color="auto" w:fill="auto"/>
          </w:tcPr>
          <w:p w14:paraId="73B34BED" w14:textId="77777777" w:rsidR="000C1C55" w:rsidRPr="000C1C55" w:rsidRDefault="000C1C55" w:rsidP="000C1C55">
            <w:pPr>
              <w:pStyle w:val="Tekstdocument2"/>
              <w:rPr>
                <w:b/>
                <w:i/>
              </w:rPr>
            </w:pPr>
            <w:r w:rsidRPr="000C1C55">
              <w:rPr>
                <w:b/>
                <w:i/>
              </w:rPr>
              <w:t>Totale kosten</w:t>
            </w:r>
          </w:p>
        </w:tc>
        <w:tc>
          <w:tcPr>
            <w:tcW w:w="1418" w:type="dxa"/>
            <w:tcBorders>
              <w:top w:val="single" w:sz="6" w:space="0" w:color="auto"/>
              <w:left w:val="single" w:sz="6" w:space="0" w:color="auto"/>
              <w:bottom w:val="single" w:sz="6" w:space="0" w:color="auto"/>
              <w:right w:val="single" w:sz="6" w:space="0" w:color="auto"/>
            </w:tcBorders>
            <w:shd w:val="pct10" w:color="auto" w:fill="auto"/>
          </w:tcPr>
          <w:p w14:paraId="73B34BEE" w14:textId="77777777" w:rsidR="000C1C55" w:rsidRPr="000C1C55" w:rsidRDefault="000C1C55" w:rsidP="000C1C55">
            <w:pPr>
              <w:pStyle w:val="Tekstdocument2"/>
              <w:rPr>
                <w:b/>
                <w:i/>
              </w:rPr>
            </w:pPr>
          </w:p>
        </w:tc>
        <w:tc>
          <w:tcPr>
            <w:tcW w:w="1417" w:type="dxa"/>
            <w:tcBorders>
              <w:top w:val="single" w:sz="6" w:space="0" w:color="auto"/>
              <w:left w:val="single" w:sz="6" w:space="0" w:color="auto"/>
              <w:bottom w:val="single" w:sz="6" w:space="0" w:color="auto"/>
              <w:right w:val="single" w:sz="6" w:space="0" w:color="auto"/>
            </w:tcBorders>
            <w:shd w:val="pct10" w:color="auto" w:fill="auto"/>
          </w:tcPr>
          <w:p w14:paraId="73B34BEF" w14:textId="77777777" w:rsidR="000C1C55" w:rsidRPr="000C1C55" w:rsidRDefault="000C1C55" w:rsidP="000C1C55">
            <w:pPr>
              <w:pStyle w:val="Tekstdocument2"/>
              <w:rPr>
                <w:b/>
                <w:i/>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14:paraId="73B34BF0" w14:textId="77777777" w:rsidR="000C1C55" w:rsidRPr="000C1C55" w:rsidRDefault="000C1C55" w:rsidP="000C1C55">
            <w:pPr>
              <w:pStyle w:val="Tekstdocument2"/>
              <w:rPr>
                <w:b/>
                <w:i/>
              </w:rPr>
            </w:pPr>
          </w:p>
        </w:tc>
        <w:tc>
          <w:tcPr>
            <w:tcW w:w="1842" w:type="dxa"/>
            <w:tcBorders>
              <w:top w:val="single" w:sz="6" w:space="0" w:color="auto"/>
              <w:left w:val="single" w:sz="6" w:space="0" w:color="auto"/>
              <w:bottom w:val="single" w:sz="6" w:space="0" w:color="auto"/>
              <w:right w:val="single" w:sz="6" w:space="0" w:color="auto"/>
            </w:tcBorders>
            <w:shd w:val="pct10" w:color="auto" w:fill="auto"/>
          </w:tcPr>
          <w:p w14:paraId="73B34BF1" w14:textId="77777777" w:rsidR="000C1C55" w:rsidRPr="000C1C55" w:rsidRDefault="000C1C55" w:rsidP="000C1C55">
            <w:pPr>
              <w:pStyle w:val="Tekstdocument2"/>
              <w:rPr>
                <w:b/>
                <w:i/>
              </w:rPr>
            </w:pPr>
          </w:p>
        </w:tc>
      </w:tr>
      <w:tr w:rsidR="000C1C55" w14:paraId="73B34BF8" w14:textId="77777777">
        <w:tc>
          <w:tcPr>
            <w:tcW w:w="2518" w:type="dxa"/>
            <w:tcBorders>
              <w:top w:val="single" w:sz="6" w:space="0" w:color="auto"/>
              <w:left w:val="single" w:sz="6" w:space="0" w:color="auto"/>
              <w:bottom w:val="single" w:sz="6" w:space="0" w:color="auto"/>
              <w:right w:val="single" w:sz="6" w:space="0" w:color="auto"/>
            </w:tcBorders>
          </w:tcPr>
          <w:p w14:paraId="73B34BF3" w14:textId="77777777" w:rsidR="000C1C55" w:rsidRDefault="000C1C55" w:rsidP="000C1C55">
            <w:pPr>
              <w:pStyle w:val="Tekstdocument2"/>
            </w:pPr>
            <w:r>
              <w:t>Baten</w:t>
            </w:r>
          </w:p>
        </w:tc>
        <w:tc>
          <w:tcPr>
            <w:tcW w:w="1418" w:type="dxa"/>
            <w:tcBorders>
              <w:top w:val="single" w:sz="6" w:space="0" w:color="auto"/>
              <w:left w:val="single" w:sz="6" w:space="0" w:color="auto"/>
              <w:bottom w:val="single" w:sz="6" w:space="0" w:color="auto"/>
              <w:right w:val="single" w:sz="6" w:space="0" w:color="auto"/>
            </w:tcBorders>
          </w:tcPr>
          <w:p w14:paraId="73B34BF4" w14:textId="7B3180F3" w:rsidR="000C1C55" w:rsidRDefault="00797AF0" w:rsidP="000C1C55">
            <w:pPr>
              <w:pStyle w:val="Tekstdocument2"/>
            </w:pPr>
            <w:r>
              <w:t>0</w:t>
            </w:r>
          </w:p>
        </w:tc>
        <w:tc>
          <w:tcPr>
            <w:tcW w:w="1417" w:type="dxa"/>
            <w:tcBorders>
              <w:top w:val="single" w:sz="6" w:space="0" w:color="auto"/>
              <w:left w:val="single" w:sz="6" w:space="0" w:color="auto"/>
              <w:bottom w:val="single" w:sz="6" w:space="0" w:color="auto"/>
              <w:right w:val="single" w:sz="6" w:space="0" w:color="auto"/>
            </w:tcBorders>
          </w:tcPr>
          <w:p w14:paraId="73B34BF5" w14:textId="0CD49419" w:rsidR="000C1C55" w:rsidRDefault="00797AF0" w:rsidP="000C1C55">
            <w:pPr>
              <w:pStyle w:val="Tekstdocument2"/>
            </w:pPr>
            <w:r>
              <w:t>0</w:t>
            </w:r>
          </w:p>
        </w:tc>
        <w:tc>
          <w:tcPr>
            <w:tcW w:w="1418" w:type="dxa"/>
            <w:tcBorders>
              <w:top w:val="single" w:sz="6" w:space="0" w:color="auto"/>
              <w:left w:val="single" w:sz="6" w:space="0" w:color="auto"/>
              <w:bottom w:val="single" w:sz="6" w:space="0" w:color="auto"/>
              <w:right w:val="single" w:sz="6" w:space="0" w:color="auto"/>
            </w:tcBorders>
          </w:tcPr>
          <w:p w14:paraId="73B34BF6" w14:textId="7AD7EBCC" w:rsidR="000C1C55" w:rsidRDefault="00797AF0" w:rsidP="000C1C55">
            <w:pPr>
              <w:pStyle w:val="Tekstdocument2"/>
            </w:pPr>
            <w:r>
              <w:t>0</w:t>
            </w:r>
          </w:p>
        </w:tc>
        <w:tc>
          <w:tcPr>
            <w:tcW w:w="1842" w:type="dxa"/>
            <w:tcBorders>
              <w:top w:val="single" w:sz="6" w:space="0" w:color="auto"/>
              <w:left w:val="single" w:sz="6" w:space="0" w:color="auto"/>
              <w:bottom w:val="single" w:sz="6" w:space="0" w:color="auto"/>
              <w:right w:val="single" w:sz="6" w:space="0" w:color="auto"/>
            </w:tcBorders>
          </w:tcPr>
          <w:p w14:paraId="73B34BF7" w14:textId="4615C83F" w:rsidR="000C1C55" w:rsidRDefault="00797AF0" w:rsidP="000C1C55">
            <w:pPr>
              <w:pStyle w:val="Tekstdocument2"/>
            </w:pPr>
            <w:r>
              <w:t>0</w:t>
            </w:r>
          </w:p>
        </w:tc>
      </w:tr>
      <w:tr w:rsidR="000C1C55" w:rsidRPr="000C1C55" w14:paraId="73B34BFE" w14:textId="77777777">
        <w:tc>
          <w:tcPr>
            <w:tcW w:w="2518" w:type="dxa"/>
            <w:tcBorders>
              <w:top w:val="single" w:sz="6" w:space="0" w:color="auto"/>
              <w:left w:val="single" w:sz="6" w:space="0" w:color="auto"/>
              <w:bottom w:val="nil"/>
              <w:right w:val="single" w:sz="6" w:space="0" w:color="auto"/>
            </w:tcBorders>
            <w:shd w:val="pct10" w:color="auto" w:fill="auto"/>
          </w:tcPr>
          <w:p w14:paraId="73B34BF9" w14:textId="77777777" w:rsidR="000C1C55" w:rsidRPr="000C1C55" w:rsidRDefault="000C1C55" w:rsidP="000C1C55">
            <w:pPr>
              <w:pStyle w:val="Tekstdocument2"/>
              <w:rPr>
                <w:b/>
                <w:sz w:val="18"/>
              </w:rPr>
            </w:pPr>
            <w:r w:rsidRPr="000C1C55">
              <w:rPr>
                <w:b/>
                <w:sz w:val="18"/>
              </w:rPr>
              <w:t>Netto resultaat</w:t>
            </w:r>
          </w:p>
        </w:tc>
        <w:tc>
          <w:tcPr>
            <w:tcW w:w="1418" w:type="dxa"/>
            <w:tcBorders>
              <w:top w:val="single" w:sz="6" w:space="0" w:color="auto"/>
              <w:left w:val="single" w:sz="6" w:space="0" w:color="auto"/>
              <w:bottom w:val="nil"/>
              <w:right w:val="single" w:sz="6" w:space="0" w:color="auto"/>
            </w:tcBorders>
            <w:shd w:val="pct10" w:color="auto" w:fill="auto"/>
          </w:tcPr>
          <w:p w14:paraId="73B34BFA" w14:textId="77777777"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14:paraId="73B34BFB" w14:textId="77777777"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14:paraId="73B34BFC" w14:textId="77777777"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14:paraId="73B34BFD" w14:textId="77777777" w:rsidR="000C1C55" w:rsidRPr="000C1C55" w:rsidRDefault="000C1C55" w:rsidP="000C1C55">
            <w:pPr>
              <w:pStyle w:val="Tekstdocument2"/>
              <w:rPr>
                <w:b/>
              </w:rPr>
            </w:pPr>
          </w:p>
        </w:tc>
      </w:tr>
      <w:tr w:rsidR="000C1C55" w14:paraId="73B34C04" w14:textId="77777777">
        <w:tc>
          <w:tcPr>
            <w:tcW w:w="2518" w:type="dxa"/>
            <w:tcBorders>
              <w:top w:val="single" w:sz="6" w:space="0" w:color="auto"/>
              <w:left w:val="single" w:sz="6" w:space="0" w:color="auto"/>
              <w:bottom w:val="single" w:sz="6" w:space="0" w:color="auto"/>
              <w:right w:val="single" w:sz="6" w:space="0" w:color="auto"/>
            </w:tcBorders>
          </w:tcPr>
          <w:p w14:paraId="73B34BFF" w14:textId="77777777" w:rsidR="000C1C55" w:rsidRDefault="000C1C55" w:rsidP="000C1C55">
            <w:pPr>
              <w:pStyle w:val="Tekstdocument2"/>
              <w:rPr>
                <w:sz w:val="18"/>
                <w:lang w:val="en-GB"/>
              </w:rPr>
            </w:pPr>
            <w:r>
              <w:rPr>
                <w:sz w:val="18"/>
                <w:lang w:val="en-GB"/>
              </w:rPr>
              <w:t>Discount factor 1/(1+i)</w:t>
            </w:r>
            <w:r>
              <w:rPr>
                <w:sz w:val="18"/>
                <w:vertAlign w:val="superscript"/>
                <w:lang w:val="en-GB"/>
              </w:rPr>
              <w:t>n</w:t>
            </w:r>
            <w:r>
              <w:rPr>
                <w:sz w:val="18"/>
                <w:lang w:val="en-GB"/>
              </w:rPr>
              <w:t xml:space="preserve"> (i=6%)</w:t>
            </w:r>
          </w:p>
        </w:tc>
        <w:tc>
          <w:tcPr>
            <w:tcW w:w="1418" w:type="dxa"/>
            <w:tcBorders>
              <w:top w:val="single" w:sz="6" w:space="0" w:color="auto"/>
              <w:left w:val="single" w:sz="6" w:space="0" w:color="auto"/>
              <w:bottom w:val="single" w:sz="6" w:space="0" w:color="auto"/>
              <w:right w:val="single" w:sz="6" w:space="0" w:color="auto"/>
            </w:tcBorders>
          </w:tcPr>
          <w:p w14:paraId="73B34C00" w14:textId="77777777" w:rsidR="000C1C55" w:rsidRDefault="000C1C55" w:rsidP="000C1C55">
            <w:pPr>
              <w:pStyle w:val="Tekstdocument2"/>
            </w:pPr>
            <w:r>
              <w:t>1.00</w:t>
            </w:r>
          </w:p>
        </w:tc>
        <w:tc>
          <w:tcPr>
            <w:tcW w:w="1417" w:type="dxa"/>
            <w:tcBorders>
              <w:top w:val="single" w:sz="6" w:space="0" w:color="auto"/>
              <w:left w:val="single" w:sz="6" w:space="0" w:color="auto"/>
              <w:bottom w:val="single" w:sz="6" w:space="0" w:color="auto"/>
              <w:right w:val="single" w:sz="6" w:space="0" w:color="auto"/>
            </w:tcBorders>
          </w:tcPr>
          <w:p w14:paraId="73B34C01" w14:textId="77777777" w:rsidR="000C1C55" w:rsidRDefault="000C1C55" w:rsidP="000C1C55">
            <w:pPr>
              <w:pStyle w:val="Tekstdocument2"/>
            </w:pPr>
            <w:r>
              <w:t>0.94</w:t>
            </w:r>
          </w:p>
        </w:tc>
        <w:tc>
          <w:tcPr>
            <w:tcW w:w="1418" w:type="dxa"/>
            <w:tcBorders>
              <w:top w:val="single" w:sz="6" w:space="0" w:color="auto"/>
              <w:left w:val="single" w:sz="6" w:space="0" w:color="auto"/>
              <w:bottom w:val="single" w:sz="6" w:space="0" w:color="auto"/>
              <w:right w:val="single" w:sz="6" w:space="0" w:color="auto"/>
            </w:tcBorders>
          </w:tcPr>
          <w:p w14:paraId="73B34C02" w14:textId="77777777" w:rsidR="000C1C55" w:rsidRDefault="000C1C55" w:rsidP="000C1C55">
            <w:pPr>
              <w:pStyle w:val="Tekstdocument2"/>
            </w:pPr>
            <w:r>
              <w:t>0.89</w:t>
            </w:r>
          </w:p>
        </w:tc>
        <w:tc>
          <w:tcPr>
            <w:tcW w:w="1842" w:type="dxa"/>
            <w:tcBorders>
              <w:top w:val="single" w:sz="6" w:space="0" w:color="auto"/>
              <w:left w:val="single" w:sz="6" w:space="0" w:color="auto"/>
              <w:bottom w:val="single" w:sz="6" w:space="0" w:color="auto"/>
              <w:right w:val="single" w:sz="6" w:space="0" w:color="auto"/>
            </w:tcBorders>
          </w:tcPr>
          <w:p w14:paraId="73B34C03" w14:textId="77777777" w:rsidR="000C1C55" w:rsidRDefault="000C1C55" w:rsidP="000C1C55">
            <w:pPr>
              <w:pStyle w:val="Tekstdocument2"/>
            </w:pPr>
            <w:r>
              <w:t>0.84</w:t>
            </w:r>
          </w:p>
        </w:tc>
      </w:tr>
      <w:tr w:rsidR="000C1C55" w14:paraId="73B34C0A" w14:textId="77777777">
        <w:tc>
          <w:tcPr>
            <w:tcW w:w="2518" w:type="dxa"/>
            <w:tcBorders>
              <w:top w:val="single" w:sz="6" w:space="0" w:color="auto"/>
              <w:left w:val="single" w:sz="6" w:space="0" w:color="auto"/>
              <w:bottom w:val="single" w:sz="6" w:space="0" w:color="auto"/>
              <w:right w:val="single" w:sz="6" w:space="0" w:color="auto"/>
            </w:tcBorders>
          </w:tcPr>
          <w:p w14:paraId="73B34C05" w14:textId="77777777" w:rsidR="000C1C55" w:rsidRDefault="000C1C55" w:rsidP="000C1C55">
            <w:pPr>
              <w:pStyle w:val="Tekstdocument2"/>
              <w:rPr>
                <w:sz w:val="18"/>
              </w:rPr>
            </w:pPr>
            <w:r>
              <w:rPr>
                <w:sz w:val="18"/>
              </w:rPr>
              <w:t>Discounted netto resultaat</w:t>
            </w:r>
          </w:p>
        </w:tc>
        <w:tc>
          <w:tcPr>
            <w:tcW w:w="1418" w:type="dxa"/>
            <w:tcBorders>
              <w:top w:val="single" w:sz="6" w:space="0" w:color="auto"/>
              <w:left w:val="single" w:sz="6" w:space="0" w:color="auto"/>
              <w:bottom w:val="single" w:sz="6" w:space="0" w:color="auto"/>
              <w:right w:val="single" w:sz="6" w:space="0" w:color="auto"/>
            </w:tcBorders>
          </w:tcPr>
          <w:p w14:paraId="73B34C06" w14:textId="77777777" w:rsidR="000C1C55" w:rsidRDefault="000C1C55" w:rsidP="000C1C55">
            <w:pPr>
              <w:pStyle w:val="Tekstdocument2"/>
            </w:pPr>
            <w:r>
              <w:t>1.00*netto res.</w:t>
            </w:r>
          </w:p>
        </w:tc>
        <w:tc>
          <w:tcPr>
            <w:tcW w:w="1417" w:type="dxa"/>
            <w:tcBorders>
              <w:top w:val="single" w:sz="6" w:space="0" w:color="auto"/>
              <w:left w:val="single" w:sz="6" w:space="0" w:color="auto"/>
              <w:bottom w:val="single" w:sz="6" w:space="0" w:color="auto"/>
              <w:right w:val="single" w:sz="6" w:space="0" w:color="auto"/>
            </w:tcBorders>
          </w:tcPr>
          <w:p w14:paraId="73B34C07" w14:textId="77777777" w:rsidR="000C1C55" w:rsidRDefault="000C1C55" w:rsidP="000C1C55">
            <w:pPr>
              <w:pStyle w:val="Tekstdocument2"/>
            </w:pPr>
            <w:r>
              <w:t>0,94*netto res.</w:t>
            </w:r>
          </w:p>
        </w:tc>
        <w:tc>
          <w:tcPr>
            <w:tcW w:w="1418" w:type="dxa"/>
            <w:tcBorders>
              <w:top w:val="single" w:sz="6" w:space="0" w:color="auto"/>
              <w:left w:val="single" w:sz="6" w:space="0" w:color="auto"/>
              <w:bottom w:val="single" w:sz="6" w:space="0" w:color="auto"/>
              <w:right w:val="single" w:sz="6" w:space="0" w:color="auto"/>
            </w:tcBorders>
          </w:tcPr>
          <w:p w14:paraId="73B34C08" w14:textId="77777777" w:rsidR="000C1C55" w:rsidRDefault="000C1C55" w:rsidP="000C1C55">
            <w:pPr>
              <w:pStyle w:val="Tekstdocument2"/>
            </w:pPr>
            <w:r>
              <w:t>0.89*netto res.</w:t>
            </w:r>
          </w:p>
        </w:tc>
        <w:tc>
          <w:tcPr>
            <w:tcW w:w="1842" w:type="dxa"/>
            <w:tcBorders>
              <w:top w:val="single" w:sz="6" w:space="0" w:color="auto"/>
              <w:left w:val="single" w:sz="6" w:space="0" w:color="auto"/>
              <w:bottom w:val="single" w:sz="6" w:space="0" w:color="auto"/>
              <w:right w:val="single" w:sz="6" w:space="0" w:color="auto"/>
            </w:tcBorders>
          </w:tcPr>
          <w:p w14:paraId="73B34C09" w14:textId="77777777" w:rsidR="000C1C55" w:rsidRDefault="000C1C55" w:rsidP="000C1C55">
            <w:pPr>
              <w:pStyle w:val="Tekstdocument2"/>
            </w:pPr>
            <w:r>
              <w:t>0.84*netto res.</w:t>
            </w:r>
          </w:p>
        </w:tc>
      </w:tr>
      <w:tr w:rsidR="000C1C55" w:rsidRPr="000C1C55" w14:paraId="73B34C10" w14:textId="77777777">
        <w:tc>
          <w:tcPr>
            <w:tcW w:w="2518" w:type="dxa"/>
            <w:tcBorders>
              <w:top w:val="single" w:sz="6" w:space="0" w:color="auto"/>
              <w:left w:val="single" w:sz="6" w:space="0" w:color="auto"/>
              <w:bottom w:val="nil"/>
              <w:right w:val="single" w:sz="6" w:space="0" w:color="auto"/>
            </w:tcBorders>
            <w:shd w:val="pct10" w:color="auto" w:fill="auto"/>
          </w:tcPr>
          <w:p w14:paraId="73B34C0B" w14:textId="77777777" w:rsidR="000C1C55" w:rsidRPr="000C1C55" w:rsidRDefault="000C1C55" w:rsidP="000C1C55">
            <w:pPr>
              <w:pStyle w:val="Tekstdocument2"/>
              <w:rPr>
                <w:b/>
                <w:sz w:val="18"/>
              </w:rPr>
            </w:pPr>
            <w:r w:rsidRPr="000C1C55">
              <w:rPr>
                <w:b/>
                <w:sz w:val="18"/>
              </w:rPr>
              <w:t>Netto Contante Waarde</w:t>
            </w:r>
          </w:p>
        </w:tc>
        <w:tc>
          <w:tcPr>
            <w:tcW w:w="1418" w:type="dxa"/>
            <w:tcBorders>
              <w:top w:val="single" w:sz="6" w:space="0" w:color="auto"/>
              <w:left w:val="single" w:sz="6" w:space="0" w:color="auto"/>
              <w:bottom w:val="nil"/>
              <w:right w:val="single" w:sz="6" w:space="0" w:color="auto"/>
            </w:tcBorders>
            <w:shd w:val="pct10" w:color="auto" w:fill="auto"/>
          </w:tcPr>
          <w:p w14:paraId="73B34C0C" w14:textId="77777777"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14:paraId="73B34C0D" w14:textId="77777777"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14:paraId="73B34C0E" w14:textId="77777777"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14:paraId="73B34C0F" w14:textId="77777777" w:rsidR="000C1C55" w:rsidRPr="000C1C55" w:rsidRDefault="000C1C55" w:rsidP="000C1C55">
            <w:pPr>
              <w:pStyle w:val="Tekstdocument2"/>
              <w:rPr>
                <w:b/>
              </w:rPr>
            </w:pPr>
          </w:p>
        </w:tc>
      </w:tr>
      <w:tr w:rsidR="000C1C55" w14:paraId="73B34C16" w14:textId="77777777">
        <w:tc>
          <w:tcPr>
            <w:tcW w:w="2518" w:type="dxa"/>
            <w:tcBorders>
              <w:top w:val="single" w:sz="6" w:space="0" w:color="auto"/>
              <w:left w:val="single" w:sz="6" w:space="0" w:color="auto"/>
              <w:bottom w:val="single" w:sz="6" w:space="0" w:color="auto"/>
              <w:right w:val="single" w:sz="6" w:space="0" w:color="auto"/>
            </w:tcBorders>
          </w:tcPr>
          <w:p w14:paraId="73B34C11" w14:textId="77777777" w:rsidR="000C1C55" w:rsidRDefault="000C1C55" w:rsidP="000C1C55">
            <w:pPr>
              <w:pStyle w:val="Tekstdocument2"/>
              <w:rPr>
                <w:i/>
                <w:sz w:val="18"/>
              </w:rPr>
            </w:pPr>
            <w:r>
              <w:rPr>
                <w:i/>
                <w:sz w:val="18"/>
              </w:rPr>
              <w:t>Niets doen (i=6%)</w:t>
            </w:r>
          </w:p>
        </w:tc>
        <w:tc>
          <w:tcPr>
            <w:tcW w:w="1418" w:type="dxa"/>
            <w:tcBorders>
              <w:top w:val="single" w:sz="6" w:space="0" w:color="auto"/>
              <w:left w:val="single" w:sz="6" w:space="0" w:color="auto"/>
              <w:bottom w:val="single" w:sz="6" w:space="0" w:color="auto"/>
              <w:right w:val="single" w:sz="6" w:space="0" w:color="auto"/>
            </w:tcBorders>
          </w:tcPr>
          <w:p w14:paraId="73B34C12" w14:textId="77777777" w:rsidR="000C1C55" w:rsidRDefault="000C1C55" w:rsidP="000C1C55">
            <w:pPr>
              <w:pStyle w:val="Tekstdocument2"/>
              <w:rPr>
                <w:i/>
              </w:rPr>
            </w:pPr>
          </w:p>
        </w:tc>
        <w:tc>
          <w:tcPr>
            <w:tcW w:w="1417" w:type="dxa"/>
            <w:tcBorders>
              <w:top w:val="single" w:sz="6" w:space="0" w:color="auto"/>
              <w:left w:val="single" w:sz="6" w:space="0" w:color="auto"/>
              <w:bottom w:val="single" w:sz="6" w:space="0" w:color="auto"/>
              <w:right w:val="single" w:sz="6" w:space="0" w:color="auto"/>
            </w:tcBorders>
          </w:tcPr>
          <w:p w14:paraId="73B34C13" w14:textId="77777777" w:rsidR="000C1C55" w:rsidRDefault="000C1C55" w:rsidP="000C1C55">
            <w:pPr>
              <w:pStyle w:val="Tekstdocument2"/>
              <w:rPr>
                <w:i/>
              </w:rPr>
            </w:pPr>
          </w:p>
        </w:tc>
        <w:tc>
          <w:tcPr>
            <w:tcW w:w="1418" w:type="dxa"/>
            <w:tcBorders>
              <w:top w:val="single" w:sz="6" w:space="0" w:color="auto"/>
              <w:left w:val="single" w:sz="6" w:space="0" w:color="auto"/>
              <w:bottom w:val="single" w:sz="6" w:space="0" w:color="auto"/>
              <w:right w:val="single" w:sz="6" w:space="0" w:color="auto"/>
            </w:tcBorders>
          </w:tcPr>
          <w:p w14:paraId="73B34C14" w14:textId="77777777" w:rsidR="000C1C55" w:rsidRDefault="000C1C55" w:rsidP="000C1C55">
            <w:pPr>
              <w:pStyle w:val="Tekstdocument2"/>
              <w:rPr>
                <w:i/>
              </w:rPr>
            </w:pPr>
          </w:p>
        </w:tc>
        <w:tc>
          <w:tcPr>
            <w:tcW w:w="1842" w:type="dxa"/>
            <w:tcBorders>
              <w:top w:val="single" w:sz="6" w:space="0" w:color="auto"/>
              <w:left w:val="single" w:sz="6" w:space="0" w:color="auto"/>
              <w:bottom w:val="single" w:sz="6" w:space="0" w:color="auto"/>
              <w:right w:val="single" w:sz="6" w:space="0" w:color="auto"/>
            </w:tcBorders>
          </w:tcPr>
          <w:p w14:paraId="73B34C15" w14:textId="77777777" w:rsidR="000C1C55" w:rsidRDefault="000C1C55" w:rsidP="000C1C55">
            <w:pPr>
              <w:pStyle w:val="Tekstdocument2"/>
              <w:rPr>
                <w:i/>
              </w:rPr>
            </w:pPr>
          </w:p>
        </w:tc>
      </w:tr>
    </w:tbl>
    <w:p w14:paraId="73B34C18" w14:textId="77777777" w:rsidR="00861AC7" w:rsidRDefault="00861AC7" w:rsidP="000C1C55">
      <w:pPr>
        <w:pStyle w:val="Tekstdocument1"/>
      </w:pPr>
    </w:p>
    <w:p w14:paraId="73B34C3A" w14:textId="77777777" w:rsidR="00AC25A5" w:rsidRDefault="00AC25A5" w:rsidP="00AC25A5">
      <w:pPr>
        <w:pStyle w:val="Tekstdocument1"/>
      </w:pPr>
    </w:p>
    <w:p w14:paraId="73B34C3B" w14:textId="77777777" w:rsidR="00FA2119" w:rsidRDefault="00FA2119" w:rsidP="005C29A0">
      <w:pPr>
        <w:pStyle w:val="Kopoverige"/>
        <w:numPr>
          <w:ilvl w:val="0"/>
          <w:numId w:val="0"/>
        </w:numPr>
        <w:ind w:hanging="851"/>
      </w:pPr>
      <w:bookmarkStart w:id="442" w:name="_Toc372543976"/>
      <w:bookmarkEnd w:id="91"/>
      <w:bookmarkEnd w:id="92"/>
      <w:bookmarkEnd w:id="93"/>
      <w:bookmarkEnd w:id="94"/>
      <w:bookmarkEnd w:id="95"/>
      <w:bookmarkEnd w:id="96"/>
      <w:bookmarkEnd w:id="97"/>
      <w:bookmarkEnd w:id="98"/>
      <w:bookmarkEnd w:id="99"/>
      <w:bookmarkEnd w:id="100"/>
      <w:bookmarkEnd w:id="101"/>
      <w:bookmarkEnd w:id="102"/>
      <w:r>
        <w:lastRenderedPageBreak/>
        <w:t>Bijlage</w:t>
      </w:r>
      <w:r w:rsidR="0079419B">
        <w:t>n</w:t>
      </w:r>
      <w:bookmarkEnd w:id="442"/>
    </w:p>
    <w:p w14:paraId="73B34C3C" w14:textId="77777777" w:rsidR="00FA2119" w:rsidRPr="0079419B" w:rsidRDefault="006F0251" w:rsidP="0079419B">
      <w:pPr>
        <w:pStyle w:val="Inhopg1"/>
        <w:tabs>
          <w:tab w:val="left" w:pos="1400"/>
        </w:tabs>
        <w:rPr>
          <w:rFonts w:ascii="Calibri" w:hAnsi="Calibri"/>
          <w:b w:val="0"/>
          <w:caps w:val="0"/>
          <w:noProof/>
          <w:sz w:val="22"/>
          <w:szCs w:val="22"/>
        </w:rPr>
      </w:pPr>
      <w:r>
        <w:fldChar w:fldCharType="begin"/>
      </w:r>
      <w:r>
        <w:instrText xml:space="preserve"> TOC \t "Kop 9;1" </w:instrText>
      </w:r>
      <w:r>
        <w:fldChar w:fldCharType="separate"/>
      </w:r>
      <w:r w:rsidR="008A0E4F">
        <w:rPr>
          <w:noProof/>
        </w:rPr>
        <w:t>Bijlage A</w:t>
      </w:r>
      <w:r w:rsidR="008A0E4F">
        <w:rPr>
          <w:rFonts w:ascii="Calibri" w:hAnsi="Calibri"/>
          <w:b w:val="0"/>
          <w:caps w:val="0"/>
          <w:noProof/>
          <w:sz w:val="22"/>
          <w:szCs w:val="22"/>
        </w:rPr>
        <w:tab/>
      </w:r>
      <w:r w:rsidR="008A0E4F">
        <w:rPr>
          <w:noProof/>
        </w:rPr>
        <w:t>Planning</w:t>
      </w:r>
      <w:r w:rsidR="008A0E4F">
        <w:rPr>
          <w:noProof/>
        </w:rPr>
        <w:tab/>
      </w:r>
      <w:r w:rsidR="008A0E4F">
        <w:rPr>
          <w:noProof/>
        </w:rPr>
        <w:fldChar w:fldCharType="begin"/>
      </w:r>
      <w:r w:rsidR="008A0E4F">
        <w:rPr>
          <w:noProof/>
        </w:rPr>
        <w:instrText xml:space="preserve"> PAGEREF _Toc257214759 \h </w:instrText>
      </w:r>
      <w:r w:rsidR="008A0E4F">
        <w:rPr>
          <w:noProof/>
        </w:rPr>
      </w:r>
      <w:r w:rsidR="008A0E4F">
        <w:rPr>
          <w:noProof/>
        </w:rPr>
        <w:fldChar w:fldCharType="separate"/>
      </w:r>
      <w:r w:rsidR="0079419B">
        <w:rPr>
          <w:noProof/>
        </w:rPr>
        <w:t>13</w:t>
      </w:r>
      <w:r w:rsidR="008A0E4F">
        <w:rPr>
          <w:noProof/>
        </w:rPr>
        <w:fldChar w:fldCharType="end"/>
      </w:r>
      <w:r>
        <w:rPr>
          <w:noProof/>
        </w:rPr>
        <w:fldChar w:fldCharType="end"/>
      </w:r>
    </w:p>
    <w:p w14:paraId="73B34C3D" w14:textId="77777777" w:rsidR="00FA2119" w:rsidRDefault="00FA2119">
      <w:pPr>
        <w:sectPr w:rsidR="00FA2119">
          <w:footerReference w:type="default" r:id="rId16"/>
          <w:pgSz w:w="11907" w:h="16840" w:code="9"/>
          <w:pgMar w:top="1701" w:right="1418" w:bottom="1134" w:left="2268" w:header="425" w:footer="680" w:gutter="0"/>
          <w:paperSrc w:first="3" w:other="3"/>
          <w:pgNumType w:start="1"/>
          <w:cols w:space="708"/>
        </w:sectPr>
      </w:pPr>
    </w:p>
    <w:p w14:paraId="73B34C3E" w14:textId="51E5EBE0" w:rsidR="000C1C55" w:rsidRDefault="001D0BAB">
      <w:pPr>
        <w:pStyle w:val="Kop9"/>
        <w:rPr>
          <w:ins w:id="448" w:author="van Dijk, Robin" w:date="2017-12-12T08:49:00Z"/>
        </w:rPr>
      </w:pPr>
      <w:bookmarkStart w:id="449" w:name="_Ref368114864"/>
      <w:bookmarkStart w:id="450" w:name="_Ref368114869"/>
      <w:bookmarkStart w:id="451" w:name="_Toc257214759"/>
      <w:del w:id="452" w:author="van Dijk, Robin" w:date="2017-12-12T08:49:00Z">
        <w:r w:rsidRPr="001D0BAB" w:rsidDel="006855D0">
          <w:rPr>
            <w:noProof/>
          </w:rPr>
          <w:lastRenderedPageBreak/>
          <w:drawing>
            <wp:anchor distT="0" distB="0" distL="114300" distR="114300" simplePos="0" relativeHeight="251658240" behindDoc="0" locked="0" layoutInCell="1" allowOverlap="1" wp14:anchorId="3E0DC990" wp14:editId="2E7CA3CE">
              <wp:simplePos x="0" y="0"/>
              <wp:positionH relativeFrom="margin">
                <wp:align>right</wp:align>
              </wp:positionH>
              <wp:positionV relativeFrom="paragraph">
                <wp:posOffset>436245</wp:posOffset>
              </wp:positionV>
              <wp:extent cx="5753100" cy="843534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8435340"/>
                      </a:xfrm>
                      <a:prstGeom prst="rect">
                        <a:avLst/>
                      </a:prstGeom>
                      <a:noFill/>
                      <a:ln>
                        <a:noFill/>
                      </a:ln>
                    </pic:spPr>
                  </pic:pic>
                </a:graphicData>
              </a:graphic>
              <wp14:sizeRelV relativeFrom="margin">
                <wp14:pctHeight>0</wp14:pctHeight>
              </wp14:sizeRelV>
            </wp:anchor>
          </w:drawing>
        </w:r>
      </w:del>
      <w:r w:rsidR="000C1C55">
        <w:t>Planning</w:t>
      </w:r>
      <w:bookmarkEnd w:id="449"/>
      <w:bookmarkEnd w:id="450"/>
      <w:bookmarkEnd w:id="451"/>
    </w:p>
    <w:tbl>
      <w:tblPr>
        <w:tblStyle w:val="Tabelraster"/>
        <w:tblW w:w="0" w:type="auto"/>
        <w:tblLook w:val="04A0" w:firstRow="1" w:lastRow="0" w:firstColumn="1" w:lastColumn="0" w:noHBand="0" w:noVBand="1"/>
      </w:tblPr>
      <w:tblGrid>
        <w:gridCol w:w="2052"/>
        <w:gridCol w:w="2053"/>
        <w:gridCol w:w="2053"/>
      </w:tblGrid>
      <w:tr w:rsidR="00D57A2C" w14:paraId="755CFD8C" w14:textId="77777777" w:rsidTr="006855D0">
        <w:trPr>
          <w:ins w:id="453" w:author="van Dijk, Robin" w:date="2017-12-12T08:50:00Z"/>
        </w:trPr>
        <w:tc>
          <w:tcPr>
            <w:tcW w:w="2052" w:type="dxa"/>
          </w:tcPr>
          <w:p w14:paraId="096F182B" w14:textId="4848A8F5" w:rsidR="00D57A2C" w:rsidRDefault="00D57A2C" w:rsidP="006855D0">
            <w:pPr>
              <w:pStyle w:val="Tekstdocument1"/>
              <w:rPr>
                <w:ins w:id="454" w:author="van Dijk, Robin" w:date="2017-12-12T08:50:00Z"/>
              </w:rPr>
            </w:pPr>
            <w:ins w:id="455" w:author="van Dijk, Robin" w:date="2017-12-12T08:50:00Z">
              <w:r>
                <w:t>Opdracht</w:t>
              </w:r>
            </w:ins>
          </w:p>
        </w:tc>
        <w:tc>
          <w:tcPr>
            <w:tcW w:w="2053" w:type="dxa"/>
          </w:tcPr>
          <w:p w14:paraId="05FECE7D" w14:textId="6D0FDD0B" w:rsidR="00D57A2C" w:rsidRDefault="00D57A2C" w:rsidP="006855D0">
            <w:pPr>
              <w:pStyle w:val="Tekstdocument1"/>
              <w:rPr>
                <w:ins w:id="456" w:author="van Dijk, Robin" w:date="2017-12-12T08:50:00Z"/>
              </w:rPr>
            </w:pPr>
            <w:ins w:id="457" w:author="van Dijk, Robin" w:date="2017-12-12T08:50:00Z">
              <w:r>
                <w:t>Robin</w:t>
              </w:r>
            </w:ins>
          </w:p>
        </w:tc>
        <w:tc>
          <w:tcPr>
            <w:tcW w:w="2053" w:type="dxa"/>
          </w:tcPr>
          <w:p w14:paraId="1B4452FA" w14:textId="2825E5C5" w:rsidR="00D57A2C" w:rsidRDefault="00D57A2C" w:rsidP="006855D0">
            <w:pPr>
              <w:pStyle w:val="Tekstdocument1"/>
              <w:rPr>
                <w:ins w:id="458" w:author="van Dijk, Robin" w:date="2017-12-12T08:50:00Z"/>
              </w:rPr>
            </w:pPr>
            <w:ins w:id="459" w:author="van Dijk, Robin" w:date="2017-12-12T08:50:00Z">
              <w:r>
                <w:t>Kevin</w:t>
              </w:r>
            </w:ins>
          </w:p>
        </w:tc>
      </w:tr>
      <w:tr w:rsidR="00D57A2C" w14:paraId="13CEDE93" w14:textId="77777777" w:rsidTr="006855D0">
        <w:trPr>
          <w:ins w:id="460" w:author="van Dijk, Robin" w:date="2017-12-12T08:50:00Z"/>
        </w:trPr>
        <w:tc>
          <w:tcPr>
            <w:tcW w:w="2052" w:type="dxa"/>
          </w:tcPr>
          <w:p w14:paraId="0B77D228" w14:textId="4871B2C2" w:rsidR="00D57A2C" w:rsidRDefault="00853F7B" w:rsidP="006855D0">
            <w:pPr>
              <w:pStyle w:val="Tekstdocument1"/>
              <w:rPr>
                <w:ins w:id="461" w:author="van Dijk, Robin" w:date="2017-12-12T08:50:00Z"/>
              </w:rPr>
            </w:pPr>
            <w:ins w:id="462" w:author="van Dijk, Robin" w:date="2018-03-15T11:27:00Z">
              <w:r>
                <w:t>Foto’s</w:t>
              </w:r>
            </w:ins>
          </w:p>
        </w:tc>
        <w:tc>
          <w:tcPr>
            <w:tcW w:w="2053" w:type="dxa"/>
          </w:tcPr>
          <w:p w14:paraId="0EC60A66" w14:textId="12430E64" w:rsidR="00D57A2C" w:rsidRDefault="00D57A2C" w:rsidP="006855D0">
            <w:pPr>
              <w:pStyle w:val="Tekstdocument1"/>
              <w:rPr>
                <w:ins w:id="463" w:author="van Dijk, Robin" w:date="2017-12-12T08:50:00Z"/>
              </w:rPr>
            </w:pPr>
            <w:ins w:id="464" w:author="van Dijk, Robin" w:date="2017-12-12T08:51:00Z">
              <w:r>
                <w:t>X</w:t>
              </w:r>
            </w:ins>
          </w:p>
        </w:tc>
        <w:tc>
          <w:tcPr>
            <w:tcW w:w="2053" w:type="dxa"/>
          </w:tcPr>
          <w:p w14:paraId="5E899191" w14:textId="7BB44DF7" w:rsidR="00D57A2C" w:rsidRDefault="00D57A2C" w:rsidP="006855D0">
            <w:pPr>
              <w:pStyle w:val="Tekstdocument1"/>
              <w:rPr>
                <w:ins w:id="465" w:author="van Dijk, Robin" w:date="2017-12-12T08:50:00Z"/>
              </w:rPr>
            </w:pPr>
            <w:ins w:id="466" w:author="van Dijk, Robin" w:date="2017-12-12T08:51:00Z">
              <w:r>
                <w:t>X</w:t>
              </w:r>
            </w:ins>
          </w:p>
        </w:tc>
      </w:tr>
      <w:tr w:rsidR="00D57A2C" w14:paraId="69006726" w14:textId="77777777" w:rsidTr="006855D0">
        <w:trPr>
          <w:ins w:id="467" w:author="van Dijk, Robin" w:date="2017-12-12T08:50:00Z"/>
        </w:trPr>
        <w:tc>
          <w:tcPr>
            <w:tcW w:w="2052" w:type="dxa"/>
          </w:tcPr>
          <w:p w14:paraId="023D612F" w14:textId="425B516D" w:rsidR="00D57A2C" w:rsidRDefault="00853F7B" w:rsidP="006855D0">
            <w:pPr>
              <w:pStyle w:val="Tekstdocument1"/>
              <w:rPr>
                <w:ins w:id="468" w:author="van Dijk, Robin" w:date="2017-12-12T08:50:00Z"/>
              </w:rPr>
            </w:pPr>
            <w:ins w:id="469" w:author="van Dijk, Robin" w:date="2018-03-15T11:27:00Z">
              <w:r>
                <w:t>Reacties</w:t>
              </w:r>
            </w:ins>
          </w:p>
        </w:tc>
        <w:tc>
          <w:tcPr>
            <w:tcW w:w="2053" w:type="dxa"/>
          </w:tcPr>
          <w:p w14:paraId="07C5E8E6" w14:textId="18663BAA" w:rsidR="00D57A2C" w:rsidRDefault="00D57A2C" w:rsidP="006855D0">
            <w:pPr>
              <w:pStyle w:val="Tekstdocument1"/>
              <w:rPr>
                <w:ins w:id="470" w:author="van Dijk, Robin" w:date="2017-12-12T08:50:00Z"/>
              </w:rPr>
            </w:pPr>
            <w:ins w:id="471" w:author="van Dijk, Robin" w:date="2017-12-12T08:51:00Z">
              <w:r>
                <w:t>X</w:t>
              </w:r>
            </w:ins>
          </w:p>
        </w:tc>
        <w:tc>
          <w:tcPr>
            <w:tcW w:w="2053" w:type="dxa"/>
          </w:tcPr>
          <w:p w14:paraId="4E846219" w14:textId="0D4668E1" w:rsidR="00D57A2C" w:rsidRDefault="00D57A2C" w:rsidP="006855D0">
            <w:pPr>
              <w:pStyle w:val="Tekstdocument1"/>
              <w:rPr>
                <w:ins w:id="472" w:author="van Dijk, Robin" w:date="2017-12-12T08:50:00Z"/>
              </w:rPr>
            </w:pPr>
            <w:ins w:id="473" w:author="van Dijk, Robin" w:date="2017-12-12T08:51:00Z">
              <w:r>
                <w:t>X</w:t>
              </w:r>
            </w:ins>
          </w:p>
        </w:tc>
      </w:tr>
      <w:tr w:rsidR="00D57A2C" w14:paraId="01CFEAC1" w14:textId="77777777" w:rsidTr="006855D0">
        <w:trPr>
          <w:ins w:id="474" w:author="van Dijk, Robin" w:date="2017-12-12T08:50:00Z"/>
        </w:trPr>
        <w:tc>
          <w:tcPr>
            <w:tcW w:w="2052" w:type="dxa"/>
          </w:tcPr>
          <w:p w14:paraId="4F82082D" w14:textId="5019007F" w:rsidR="00D57A2C" w:rsidRDefault="00853F7B" w:rsidP="006855D0">
            <w:pPr>
              <w:pStyle w:val="Tekstdocument1"/>
              <w:rPr>
                <w:ins w:id="475" w:author="van Dijk, Robin" w:date="2017-12-12T08:50:00Z"/>
              </w:rPr>
            </w:pPr>
            <w:ins w:id="476" w:author="van Dijk, Robin" w:date="2018-03-15T11:27:00Z">
              <w:r>
                <w:t>Vinden van users</w:t>
              </w:r>
            </w:ins>
          </w:p>
        </w:tc>
        <w:tc>
          <w:tcPr>
            <w:tcW w:w="2053" w:type="dxa"/>
          </w:tcPr>
          <w:p w14:paraId="4A808B5A" w14:textId="48A3047C" w:rsidR="00D57A2C" w:rsidRDefault="00D57A2C" w:rsidP="006855D0">
            <w:pPr>
              <w:pStyle w:val="Tekstdocument1"/>
              <w:rPr>
                <w:ins w:id="477" w:author="van Dijk, Robin" w:date="2017-12-12T08:50:00Z"/>
              </w:rPr>
            </w:pPr>
            <w:ins w:id="478" w:author="van Dijk, Robin" w:date="2017-12-12T08:51:00Z">
              <w:r>
                <w:t>X</w:t>
              </w:r>
            </w:ins>
          </w:p>
        </w:tc>
        <w:tc>
          <w:tcPr>
            <w:tcW w:w="2053" w:type="dxa"/>
          </w:tcPr>
          <w:p w14:paraId="406ECFD7" w14:textId="4DDA0878" w:rsidR="00D57A2C" w:rsidRDefault="00D57A2C" w:rsidP="006855D0">
            <w:pPr>
              <w:pStyle w:val="Tekstdocument1"/>
              <w:rPr>
                <w:ins w:id="479" w:author="van Dijk, Robin" w:date="2017-12-12T08:50:00Z"/>
              </w:rPr>
            </w:pPr>
            <w:ins w:id="480" w:author="van Dijk, Robin" w:date="2017-12-12T08:51:00Z">
              <w:r>
                <w:t>X</w:t>
              </w:r>
            </w:ins>
          </w:p>
        </w:tc>
      </w:tr>
      <w:tr w:rsidR="00D57A2C" w14:paraId="08D7764B" w14:textId="77777777" w:rsidTr="006855D0">
        <w:trPr>
          <w:ins w:id="481" w:author="van Dijk, Robin" w:date="2017-12-12T08:50:00Z"/>
        </w:trPr>
        <w:tc>
          <w:tcPr>
            <w:tcW w:w="2052" w:type="dxa"/>
          </w:tcPr>
          <w:p w14:paraId="206D9FF1" w14:textId="585AEA96" w:rsidR="00D57A2C" w:rsidRDefault="00853F7B" w:rsidP="006855D0">
            <w:pPr>
              <w:pStyle w:val="Tekstdocument1"/>
              <w:rPr>
                <w:ins w:id="482" w:author="van Dijk, Robin" w:date="2017-12-12T08:50:00Z"/>
              </w:rPr>
            </w:pPr>
            <w:ins w:id="483" w:author="van Dijk, Robin" w:date="2018-03-15T11:27:00Z">
              <w:r>
                <w:t>Bestanden</w:t>
              </w:r>
            </w:ins>
          </w:p>
        </w:tc>
        <w:tc>
          <w:tcPr>
            <w:tcW w:w="2053" w:type="dxa"/>
          </w:tcPr>
          <w:p w14:paraId="289DB260" w14:textId="550CA47E" w:rsidR="00D57A2C" w:rsidRDefault="00D57A2C" w:rsidP="006855D0">
            <w:pPr>
              <w:pStyle w:val="Tekstdocument1"/>
              <w:rPr>
                <w:ins w:id="484" w:author="van Dijk, Robin" w:date="2017-12-12T08:50:00Z"/>
              </w:rPr>
            </w:pPr>
            <w:ins w:id="485" w:author="van Dijk, Robin" w:date="2017-12-12T08:51:00Z">
              <w:r>
                <w:t>X</w:t>
              </w:r>
            </w:ins>
          </w:p>
        </w:tc>
        <w:tc>
          <w:tcPr>
            <w:tcW w:w="2053" w:type="dxa"/>
          </w:tcPr>
          <w:p w14:paraId="44D0E4D7" w14:textId="1BEDF6E8" w:rsidR="00D57A2C" w:rsidRDefault="00D57A2C" w:rsidP="006855D0">
            <w:pPr>
              <w:pStyle w:val="Tekstdocument1"/>
              <w:rPr>
                <w:ins w:id="486" w:author="van Dijk, Robin" w:date="2017-12-12T08:50:00Z"/>
              </w:rPr>
            </w:pPr>
            <w:ins w:id="487" w:author="van Dijk, Robin" w:date="2017-12-12T08:51:00Z">
              <w:r>
                <w:t>X</w:t>
              </w:r>
            </w:ins>
          </w:p>
        </w:tc>
      </w:tr>
      <w:tr w:rsidR="00D57A2C" w14:paraId="4C3DB057" w14:textId="77777777" w:rsidTr="006855D0">
        <w:trPr>
          <w:ins w:id="488" w:author="van Dijk, Robin" w:date="2017-12-12T08:50:00Z"/>
        </w:trPr>
        <w:tc>
          <w:tcPr>
            <w:tcW w:w="2052" w:type="dxa"/>
          </w:tcPr>
          <w:p w14:paraId="4CE1E01B" w14:textId="6AB4D607" w:rsidR="00D57A2C" w:rsidRDefault="00853F7B" w:rsidP="006855D0">
            <w:pPr>
              <w:pStyle w:val="Tekstdocument1"/>
              <w:rPr>
                <w:ins w:id="489" w:author="van Dijk, Robin" w:date="2017-12-12T08:50:00Z"/>
              </w:rPr>
            </w:pPr>
            <w:ins w:id="490" w:author="van Dijk, Robin" w:date="2018-03-15T11:27:00Z">
              <w:r>
                <w:t>Mappen structuur</w:t>
              </w:r>
            </w:ins>
          </w:p>
        </w:tc>
        <w:tc>
          <w:tcPr>
            <w:tcW w:w="2053" w:type="dxa"/>
          </w:tcPr>
          <w:p w14:paraId="105F42E1" w14:textId="7EDBDC8E" w:rsidR="00D57A2C" w:rsidRDefault="00D57A2C" w:rsidP="006855D0">
            <w:pPr>
              <w:pStyle w:val="Tekstdocument1"/>
              <w:rPr>
                <w:ins w:id="491" w:author="van Dijk, Robin" w:date="2017-12-12T08:50:00Z"/>
              </w:rPr>
            </w:pPr>
            <w:ins w:id="492" w:author="van Dijk, Robin" w:date="2017-12-12T08:52:00Z">
              <w:r>
                <w:t>X</w:t>
              </w:r>
            </w:ins>
          </w:p>
        </w:tc>
        <w:tc>
          <w:tcPr>
            <w:tcW w:w="2053" w:type="dxa"/>
          </w:tcPr>
          <w:p w14:paraId="319567C3" w14:textId="6F0F55C9" w:rsidR="00D57A2C" w:rsidRDefault="00D57A2C" w:rsidP="006855D0">
            <w:pPr>
              <w:pStyle w:val="Tekstdocument1"/>
              <w:rPr>
                <w:ins w:id="493" w:author="van Dijk, Robin" w:date="2017-12-12T08:50:00Z"/>
              </w:rPr>
            </w:pPr>
            <w:ins w:id="494" w:author="van Dijk, Robin" w:date="2017-12-12T08:52:00Z">
              <w:r>
                <w:t>X</w:t>
              </w:r>
            </w:ins>
          </w:p>
        </w:tc>
      </w:tr>
      <w:tr w:rsidR="004B5A47" w14:paraId="4492C9F4" w14:textId="77777777" w:rsidTr="006855D0">
        <w:trPr>
          <w:ins w:id="495" w:author="van Dijk, Robin" w:date="2018-03-22T09:55:00Z"/>
        </w:trPr>
        <w:tc>
          <w:tcPr>
            <w:tcW w:w="2052" w:type="dxa"/>
          </w:tcPr>
          <w:p w14:paraId="4C971D5F" w14:textId="5FCD77F4" w:rsidR="004B5A47" w:rsidRDefault="004B5A47" w:rsidP="006855D0">
            <w:pPr>
              <w:pStyle w:val="Tekstdocument1"/>
              <w:rPr>
                <w:ins w:id="496" w:author="van Dijk, Robin" w:date="2018-03-22T09:55:00Z"/>
              </w:rPr>
            </w:pPr>
            <w:ins w:id="497" w:author="van Dijk, Robin" w:date="2018-03-22T09:56:00Z">
              <w:r>
                <w:t>Start pagina</w:t>
              </w:r>
            </w:ins>
          </w:p>
        </w:tc>
        <w:tc>
          <w:tcPr>
            <w:tcW w:w="2053" w:type="dxa"/>
          </w:tcPr>
          <w:p w14:paraId="5C4E94C9" w14:textId="08B82BAB" w:rsidR="004B5A47" w:rsidRDefault="004B5A47" w:rsidP="006855D0">
            <w:pPr>
              <w:pStyle w:val="Tekstdocument1"/>
              <w:rPr>
                <w:ins w:id="498" w:author="van Dijk, Robin" w:date="2018-03-22T09:55:00Z"/>
              </w:rPr>
            </w:pPr>
            <w:ins w:id="499" w:author="van Dijk, Robin" w:date="2018-03-22T09:56:00Z">
              <w:r>
                <w:t>X</w:t>
              </w:r>
            </w:ins>
          </w:p>
        </w:tc>
        <w:tc>
          <w:tcPr>
            <w:tcW w:w="2053" w:type="dxa"/>
          </w:tcPr>
          <w:p w14:paraId="4DAEC39A" w14:textId="189E3732" w:rsidR="004B5A47" w:rsidRDefault="004B5A47" w:rsidP="006855D0">
            <w:pPr>
              <w:pStyle w:val="Tekstdocument1"/>
              <w:rPr>
                <w:ins w:id="500" w:author="van Dijk, Robin" w:date="2018-03-22T09:55:00Z"/>
              </w:rPr>
            </w:pPr>
            <w:ins w:id="501" w:author="van Dijk, Robin" w:date="2018-03-22T09:56:00Z">
              <w:r>
                <w:t>X</w:t>
              </w:r>
            </w:ins>
          </w:p>
        </w:tc>
      </w:tr>
      <w:tr w:rsidR="004B5A47" w14:paraId="381A9825" w14:textId="77777777" w:rsidTr="006855D0">
        <w:trPr>
          <w:ins w:id="502" w:author="van Dijk, Robin" w:date="2018-03-22T09:55:00Z"/>
        </w:trPr>
        <w:tc>
          <w:tcPr>
            <w:tcW w:w="2052" w:type="dxa"/>
          </w:tcPr>
          <w:p w14:paraId="4A3D5FBF" w14:textId="3F7173C2" w:rsidR="004B5A47" w:rsidRDefault="004B5A47" w:rsidP="006855D0">
            <w:pPr>
              <w:pStyle w:val="Tekstdocument1"/>
              <w:rPr>
                <w:ins w:id="503" w:author="van Dijk, Robin" w:date="2018-03-22T09:55:00Z"/>
              </w:rPr>
            </w:pPr>
            <w:ins w:id="504" w:author="van Dijk, Robin" w:date="2018-03-22T09:56:00Z">
              <w:r>
                <w:t>Profiel pagina</w:t>
              </w:r>
            </w:ins>
          </w:p>
        </w:tc>
        <w:tc>
          <w:tcPr>
            <w:tcW w:w="2053" w:type="dxa"/>
          </w:tcPr>
          <w:p w14:paraId="2F8EF58F" w14:textId="1C7002EF" w:rsidR="004B5A47" w:rsidRDefault="004B5A47" w:rsidP="006855D0">
            <w:pPr>
              <w:pStyle w:val="Tekstdocument1"/>
              <w:rPr>
                <w:ins w:id="505" w:author="van Dijk, Robin" w:date="2018-03-22T09:55:00Z"/>
              </w:rPr>
            </w:pPr>
            <w:ins w:id="506" w:author="van Dijk, Robin" w:date="2018-03-22T09:56:00Z">
              <w:r>
                <w:t>X</w:t>
              </w:r>
            </w:ins>
          </w:p>
        </w:tc>
        <w:tc>
          <w:tcPr>
            <w:tcW w:w="2053" w:type="dxa"/>
          </w:tcPr>
          <w:p w14:paraId="1A6F3A41" w14:textId="48FBCCCB" w:rsidR="004B5A47" w:rsidRDefault="004B5A47" w:rsidP="006855D0">
            <w:pPr>
              <w:pStyle w:val="Tekstdocument1"/>
              <w:rPr>
                <w:ins w:id="507" w:author="van Dijk, Robin" w:date="2018-03-22T09:55:00Z"/>
              </w:rPr>
            </w:pPr>
            <w:ins w:id="508" w:author="van Dijk, Robin" w:date="2018-03-22T09:56:00Z">
              <w:r>
                <w:t>X</w:t>
              </w:r>
            </w:ins>
            <w:bookmarkStart w:id="509" w:name="_GoBack"/>
            <w:bookmarkEnd w:id="509"/>
          </w:p>
        </w:tc>
      </w:tr>
    </w:tbl>
    <w:p w14:paraId="7C96E45C" w14:textId="77777777" w:rsidR="006855D0" w:rsidRPr="006855D0" w:rsidRDefault="006855D0">
      <w:pPr>
        <w:pStyle w:val="Tekstdocument1"/>
        <w:rPr>
          <w:rPrChange w:id="510" w:author="van Dijk, Robin" w:date="2017-12-12T08:49:00Z">
            <w:rPr/>
          </w:rPrChange>
        </w:rPr>
        <w:pPrChange w:id="511" w:author="van Dijk, Robin" w:date="2017-12-12T08:49:00Z">
          <w:pPr>
            <w:pStyle w:val="Kop9"/>
          </w:pPr>
        </w:pPrChange>
      </w:pPr>
    </w:p>
    <w:sectPr w:rsidR="006855D0" w:rsidRPr="006855D0">
      <w:headerReference w:type="default" r:id="rId18"/>
      <w:footerReference w:type="default" r:id="rId19"/>
      <w:pgSz w:w="11907" w:h="16840" w:code="9"/>
      <w:pgMar w:top="1701" w:right="1418" w:bottom="1134" w:left="2268" w:header="425" w:footer="680" w:gutter="0"/>
      <w:paperSrc w:first="3" w:other="3"/>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ast, Erik" w:date="2016-10-30T15:16:00Z" w:initials="ME">
    <w:p w14:paraId="79F6C610" w14:textId="21602630" w:rsidR="00E510C1" w:rsidRDefault="00E510C1">
      <w:pPr>
        <w:pStyle w:val="Tekstopmerking"/>
      </w:pPr>
      <w:r>
        <w:rPr>
          <w:rStyle w:val="Verwijzingopmerking"/>
        </w:rPr>
        <w:annotationRef/>
      </w:r>
      <w:r>
        <w:t>Overbodig in dit geval: weg ermee</w:t>
      </w:r>
    </w:p>
  </w:comment>
  <w:comment w:id="15" w:author="Mast, Erik" w:date="2016-10-30T15:17:00Z" w:initials="ME">
    <w:p w14:paraId="1B4786A5" w14:textId="4141285B" w:rsidR="00E510C1" w:rsidRDefault="00E510C1">
      <w:pPr>
        <w:pStyle w:val="Tekstopmerking"/>
      </w:pPr>
      <w:r>
        <w:rPr>
          <w:rStyle w:val="Verwijzingopmerking"/>
        </w:rPr>
        <w:annotationRef/>
      </w:r>
      <w:r>
        <w:t>Datum en versie aanpassen</w:t>
      </w:r>
    </w:p>
  </w:comment>
  <w:comment w:id="20" w:author="Mast, Erik" w:date="2016-10-30T15:19:00Z" w:initials="ME">
    <w:p w14:paraId="30F5432E" w14:textId="2F76767E" w:rsidR="00E510C1" w:rsidRDefault="00E510C1">
      <w:pPr>
        <w:pStyle w:val="Tekstopmerking"/>
      </w:pPr>
      <w:r>
        <w:rPr>
          <w:rStyle w:val="Verwijzingopmerking"/>
        </w:rPr>
        <w:annotationRef/>
      </w:r>
      <w:r>
        <w:t>Introductie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F6C610" w15:done="0"/>
  <w15:commentEx w15:paraId="1B4786A5" w15:done="0"/>
  <w15:commentEx w15:paraId="30F543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F6C610" w16cid:durableId="1DCA646C"/>
  <w16cid:commentId w16cid:paraId="1B4786A5" w16cid:durableId="1DCA646D"/>
  <w16cid:commentId w16cid:paraId="30F5432E" w16cid:durableId="1DCA64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67F82" w14:textId="77777777" w:rsidR="006F0251" w:rsidRDefault="006F0251">
      <w:r>
        <w:separator/>
      </w:r>
    </w:p>
  </w:endnote>
  <w:endnote w:type="continuationSeparator" w:id="0">
    <w:p w14:paraId="3BFE8A14" w14:textId="77777777" w:rsidR="006F0251" w:rsidRDefault="006F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8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5" w14:textId="77777777" w:rsidR="00E510C1" w:rsidRPr="000A04EB" w:rsidRDefault="00E510C1">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14:paraId="73B34C46" w14:textId="77777777" w:rsidR="00E510C1" w:rsidRPr="000A04EB" w:rsidRDefault="00E510C1">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14:paraId="73B34C47" w14:textId="77777777" w:rsidR="00E510C1" w:rsidRPr="000A04EB" w:rsidRDefault="00E510C1">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8" w14:textId="77777777" w:rsidR="00E510C1" w:rsidRDefault="00E510C1">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[bedrijfsnaam] 20</w:t>
    </w:r>
    <w:r>
      <w:rPr>
        <w:sz w:val="16"/>
      </w:rPr>
      <w:fldChar w:fldCharType="end"/>
    </w:r>
    <w:r>
      <w:rPr>
        <w:sz w:val="16"/>
      </w:rPr>
      <w:t>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A" w14:textId="66503A53" w:rsidR="00E510C1" w:rsidRDefault="006F0251">
    <w:pPr>
      <w:pStyle w:val="Voettekst"/>
    </w:pPr>
    <w:r>
      <w:fldChar w:fldCharType="begin"/>
    </w:r>
    <w:r>
      <w:instrText xml:space="preserve"> DOCPROPERTY  Leverancier  \* MERGEFORMAT </w:instrText>
    </w:r>
    <w:r>
      <w:fldChar w:fldCharType="separate"/>
    </w:r>
    <w:r w:rsidR="00E510C1">
      <w:t>[Leverancier]</w:t>
    </w:r>
    <w:r>
      <w:fldChar w:fldCharType="end"/>
    </w:r>
    <w:r w:rsidR="00E510C1">
      <w:tab/>
      <w:t xml:space="preserve">Versie </w:t>
    </w:r>
    <w:r>
      <w:fldChar w:fldCharType="begin"/>
    </w:r>
    <w:r>
      <w:instrText xml:space="preserve"> DOCPROPERTY Versienummer \* MERGEFORMAT </w:instrText>
    </w:r>
    <w:r>
      <w:fldChar w:fldCharType="separate"/>
    </w:r>
    <w:r w:rsidR="00E510C1">
      <w:t>1.0</w:t>
    </w:r>
    <w:r>
      <w:fldChar w:fldCharType="end"/>
    </w:r>
    <w:r w:rsidR="00E510C1">
      <w:tab/>
      <w:t xml:space="preserve">Pagina </w:t>
    </w:r>
    <w:r w:rsidR="00E510C1">
      <w:fldChar w:fldCharType="begin"/>
    </w:r>
    <w:r w:rsidR="00E510C1">
      <w:instrText xml:space="preserve"> PAGE  \* MERGEFORMAT </w:instrText>
    </w:r>
    <w:r w:rsidR="00E510C1">
      <w:fldChar w:fldCharType="separate"/>
    </w:r>
    <w:r w:rsidR="00853F7B">
      <w:rPr>
        <w:noProof/>
      </w:rPr>
      <w:t>III</w:t>
    </w:r>
    <w:r w:rsidR="00E510C1">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B" w14:textId="10E12A2B" w:rsidR="00E510C1" w:rsidRDefault="00E510C1">
    <w:pPr>
      <w:pStyle w:val="Voettekst"/>
    </w:pPr>
    <w:del w:id="443" w:author="van Dijk, Robin" w:date="2017-12-01T12:53:00Z">
      <w:r w:rsidDel="00F11851">
        <w:delText>Nick, Freddy</w:delText>
      </w:r>
    </w:del>
    <w:ins w:id="444" w:author="van Dijk, Robin" w:date="2018-03-15T09:51:00Z">
      <w:r>
        <w:t>Kevin Herwijne</w:t>
      </w:r>
    </w:ins>
    <w:del w:id="445" w:author="van Dijk, Robin" w:date="2017-12-12T08:42:00Z">
      <w:r w:rsidDel="000E25D2">
        <w:delText xml:space="preserve"> en</w:delText>
      </w:r>
    </w:del>
    <w:del w:id="446" w:author="van Dijk, Robin" w:date="2018-03-15T09:51:00Z">
      <w:r w:rsidDel="0099597F">
        <w:delText xml:space="preserve"> Robin</w:delText>
      </w:r>
    </w:del>
    <w:ins w:id="447" w:author="van Dijk, Robin" w:date="2018-03-15T09:51:00Z">
      <w:r>
        <w:t>n en Robin van Dijk</w:t>
      </w:r>
    </w:ins>
    <w:r>
      <w:tab/>
      <w:t xml:space="preserve">versie </w:t>
    </w:r>
    <w:r w:rsidR="006F0251">
      <w:fldChar w:fldCharType="begin"/>
    </w:r>
    <w:r w:rsidR="006F0251">
      <w:instrText xml:space="preserve"> DOCPROPERTY Versienummer \* MERGEFORMAT </w:instrText>
    </w:r>
    <w:r w:rsidR="006F0251">
      <w:fldChar w:fldCharType="separate"/>
    </w:r>
    <w:r>
      <w:t>1.0</w:t>
    </w:r>
    <w:r w:rsidR="006F0251">
      <w:fldChar w:fldCharType="end"/>
    </w:r>
    <w:r>
      <w:tab/>
      <w:t xml:space="preserve">Pagina </w:t>
    </w:r>
    <w:r>
      <w:rPr>
        <w:rStyle w:val="Paginanummer"/>
      </w:rPr>
      <w:fldChar w:fldCharType="begin"/>
    </w:r>
    <w:r>
      <w:rPr>
        <w:rStyle w:val="Paginanummer"/>
      </w:rPr>
      <w:instrText xml:space="preserve"> PAGE </w:instrText>
    </w:r>
    <w:r>
      <w:rPr>
        <w:rStyle w:val="Paginanummer"/>
      </w:rPr>
      <w:fldChar w:fldCharType="separate"/>
    </w:r>
    <w:r w:rsidR="00853F7B">
      <w:rPr>
        <w:rStyle w:val="Paginanummer"/>
        <w:noProof/>
      </w:rPr>
      <w:t>11</w:t>
    </w:r>
    <w:r>
      <w:rPr>
        <w:rStyle w:val="Paginanumm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D" w14:textId="77777777" w:rsidR="00E510C1" w:rsidRDefault="00E510C1">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B1CE" w14:textId="77777777" w:rsidR="006F0251" w:rsidRDefault="006F0251">
      <w:r>
        <w:separator/>
      </w:r>
    </w:p>
  </w:footnote>
  <w:footnote w:type="continuationSeparator" w:id="0">
    <w:p w14:paraId="5716F630" w14:textId="77777777" w:rsidR="006F0251" w:rsidRDefault="006F0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4" w14:textId="77777777" w:rsidR="00E510C1" w:rsidRDefault="00E510C1">
    <w:pPr>
      <w:pStyle w:val="Koptekst"/>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9" w14:textId="4F2712F3" w:rsidR="00E510C1" w:rsidRDefault="00E510C1">
    <w:pPr>
      <w:pStyle w:val="Koptekst"/>
    </w:pPr>
    <w:r>
      <w:tab/>
    </w:r>
    <w:r>
      <w:tab/>
    </w:r>
    <w:r w:rsidR="006F0251">
      <w:fldChar w:fldCharType="begin"/>
    </w:r>
    <w:r w:rsidR="006F0251">
      <w:instrText xml:space="preserve"> DOCPROPERTY Titel \* MERGEFORMAT </w:instrText>
    </w:r>
    <w:r w:rsidR="006F0251">
      <w:fldChar w:fldCharType="separate"/>
    </w:r>
    <w:r>
      <w:t>Plan van Aanpak</w:t>
    </w:r>
    <w:r w:rsidR="006F0251">
      <w:fldChar w:fldCharType="end"/>
    </w:r>
    <w:r>
      <w:t xml:space="preserve"> </w:t>
    </w:r>
    <w:ins w:id="56" w:author="van Dijk, Robin" w:date="2018-03-15T09:47:00Z">
      <w:r>
        <w:t>“Model View Control</w:t>
      </w:r>
    </w:ins>
    <w:ins w:id="57" w:author="van Dijk, Robin" w:date="2017-11-30T11:14:00Z">
      <w:r>
        <w:t>”</w:t>
      </w:r>
    </w:ins>
    <w:del w:id="58" w:author="van Dijk, Robin" w:date="2017-11-30T11:14:00Z">
      <w:r w:rsidDel="0090631F">
        <w:fldChar w:fldCharType="begin"/>
      </w:r>
      <w:r w:rsidDel="0090631F">
        <w:delInstrText xml:space="preserve"> DOCPROPERTY Bedrijf \* MERGEFORMAT </w:delInstrText>
      </w:r>
      <w:r w:rsidDel="0090631F">
        <w:fldChar w:fldCharType="separate"/>
      </w:r>
      <w:r w:rsidDel="0090631F">
        <w:delText>[Geef het een naam]</w:delText>
      </w:r>
      <w:r w:rsidDel="0090631F">
        <w:fldChar w:fldCharType="end"/>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34C4C" w14:textId="77777777" w:rsidR="00E510C1" w:rsidRDefault="00E510C1">
    <w:pPr>
      <w:pStyle w:val="Ko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228485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2B0C5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4528DB"/>
    <w:multiLevelType w:val="hybridMultilevel"/>
    <w:tmpl w:val="1C788804"/>
    <w:lvl w:ilvl="0" w:tplc="02003B08">
      <w:start w:val="1"/>
      <w:numFmt w:val="decimal"/>
      <w:lvlText w:val="%1."/>
      <w:lvlJc w:val="left"/>
      <w:pPr>
        <w:ind w:left="643" w:hanging="360"/>
      </w:pPr>
      <w:rPr>
        <w:rFonts w:hint="default"/>
      </w:rPr>
    </w:lvl>
    <w:lvl w:ilvl="1" w:tplc="04130019" w:tentative="1">
      <w:start w:val="1"/>
      <w:numFmt w:val="lowerLetter"/>
      <w:lvlText w:val="%2."/>
      <w:lvlJc w:val="left"/>
      <w:pPr>
        <w:ind w:left="1363" w:hanging="360"/>
      </w:pPr>
    </w:lvl>
    <w:lvl w:ilvl="2" w:tplc="0413001B" w:tentative="1">
      <w:start w:val="1"/>
      <w:numFmt w:val="lowerRoman"/>
      <w:lvlText w:val="%3."/>
      <w:lvlJc w:val="right"/>
      <w:pPr>
        <w:ind w:left="2083" w:hanging="180"/>
      </w:pPr>
    </w:lvl>
    <w:lvl w:ilvl="3" w:tplc="0413000F" w:tentative="1">
      <w:start w:val="1"/>
      <w:numFmt w:val="decimal"/>
      <w:lvlText w:val="%4."/>
      <w:lvlJc w:val="left"/>
      <w:pPr>
        <w:ind w:left="2803" w:hanging="360"/>
      </w:pPr>
    </w:lvl>
    <w:lvl w:ilvl="4" w:tplc="04130019" w:tentative="1">
      <w:start w:val="1"/>
      <w:numFmt w:val="lowerLetter"/>
      <w:lvlText w:val="%5."/>
      <w:lvlJc w:val="left"/>
      <w:pPr>
        <w:ind w:left="3523" w:hanging="360"/>
      </w:pPr>
    </w:lvl>
    <w:lvl w:ilvl="5" w:tplc="0413001B" w:tentative="1">
      <w:start w:val="1"/>
      <w:numFmt w:val="lowerRoman"/>
      <w:lvlText w:val="%6."/>
      <w:lvlJc w:val="right"/>
      <w:pPr>
        <w:ind w:left="4243" w:hanging="180"/>
      </w:pPr>
    </w:lvl>
    <w:lvl w:ilvl="6" w:tplc="0413000F" w:tentative="1">
      <w:start w:val="1"/>
      <w:numFmt w:val="decimal"/>
      <w:lvlText w:val="%7."/>
      <w:lvlJc w:val="left"/>
      <w:pPr>
        <w:ind w:left="4963" w:hanging="360"/>
      </w:pPr>
    </w:lvl>
    <w:lvl w:ilvl="7" w:tplc="04130019" w:tentative="1">
      <w:start w:val="1"/>
      <w:numFmt w:val="lowerLetter"/>
      <w:lvlText w:val="%8."/>
      <w:lvlJc w:val="left"/>
      <w:pPr>
        <w:ind w:left="5683" w:hanging="360"/>
      </w:pPr>
    </w:lvl>
    <w:lvl w:ilvl="8" w:tplc="0413001B" w:tentative="1">
      <w:start w:val="1"/>
      <w:numFmt w:val="lowerRoman"/>
      <w:lvlText w:val="%9."/>
      <w:lvlJc w:val="right"/>
      <w:pPr>
        <w:ind w:left="6403" w:hanging="180"/>
      </w:pPr>
    </w:lvl>
  </w:abstractNum>
  <w:abstractNum w:abstractNumId="5" w15:restartNumberingAfterBreak="0">
    <w:nsid w:val="1C603C8B"/>
    <w:multiLevelType w:val="hybridMultilevel"/>
    <w:tmpl w:val="C07C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010FC2"/>
    <w:multiLevelType w:val="hybridMultilevel"/>
    <w:tmpl w:val="7B528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317C1E"/>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D71155"/>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A43F55"/>
    <w:multiLevelType w:val="hybridMultilevel"/>
    <w:tmpl w:val="1B889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15D2B7C"/>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3"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4"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14"/>
  </w:num>
  <w:num w:numId="4">
    <w:abstractNumId w:val="12"/>
  </w:num>
  <w:num w:numId="5">
    <w:abstractNumId w:val="13"/>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9"/>
  </w:num>
  <w:num w:numId="10">
    <w:abstractNumId w:val="4"/>
  </w:num>
  <w:num w:numId="11">
    <w:abstractNumId w:val="10"/>
  </w:num>
  <w:num w:numId="12">
    <w:abstractNumId w:val="11"/>
  </w:num>
  <w:num w:numId="13">
    <w:abstractNumId w:val="8"/>
  </w:num>
  <w:num w:numId="14">
    <w:abstractNumId w:val="3"/>
  </w:num>
  <w:num w:numId="15">
    <w:abstractNumId w:val="7"/>
  </w:num>
  <w:num w:numId="16">
    <w:abstractNumId w:val="2"/>
  </w:num>
  <w:num w:numId="17">
    <w:abstractNumId w:val="6"/>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 Dijk, Robin">
    <w15:presenceInfo w15:providerId="None" w15:userId="van Dijk, Robin"/>
  </w15:person>
  <w15:person w15:author="Mast, Erik">
    <w15:presenceInfo w15:providerId="AD" w15:userId="S-1-12-1-2348133176-1157021728-3537812405-2727943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9B"/>
    <w:rsid w:val="0000058D"/>
    <w:rsid w:val="00000B47"/>
    <w:rsid w:val="00010DE4"/>
    <w:rsid w:val="000265F8"/>
    <w:rsid w:val="00044217"/>
    <w:rsid w:val="00086E63"/>
    <w:rsid w:val="000871CE"/>
    <w:rsid w:val="000966B7"/>
    <w:rsid w:val="000A04EB"/>
    <w:rsid w:val="000C1C55"/>
    <w:rsid w:val="000D29AA"/>
    <w:rsid w:val="000E2445"/>
    <w:rsid w:val="000E25D2"/>
    <w:rsid w:val="000E546D"/>
    <w:rsid w:val="000F53B1"/>
    <w:rsid w:val="000F6D6D"/>
    <w:rsid w:val="001301BA"/>
    <w:rsid w:val="00155858"/>
    <w:rsid w:val="00165A89"/>
    <w:rsid w:val="00167FF7"/>
    <w:rsid w:val="001B3961"/>
    <w:rsid w:val="001B4733"/>
    <w:rsid w:val="001D0115"/>
    <w:rsid w:val="001D0BAB"/>
    <w:rsid w:val="001E67C9"/>
    <w:rsid w:val="0020561E"/>
    <w:rsid w:val="002174E2"/>
    <w:rsid w:val="00264214"/>
    <w:rsid w:val="002727E7"/>
    <w:rsid w:val="00282EBD"/>
    <w:rsid w:val="00285522"/>
    <w:rsid w:val="002856ED"/>
    <w:rsid w:val="002C1F5B"/>
    <w:rsid w:val="00304C3C"/>
    <w:rsid w:val="00327DAB"/>
    <w:rsid w:val="003448A4"/>
    <w:rsid w:val="00355388"/>
    <w:rsid w:val="00380B97"/>
    <w:rsid w:val="003930A4"/>
    <w:rsid w:val="003A28B7"/>
    <w:rsid w:val="003C2D23"/>
    <w:rsid w:val="003D0148"/>
    <w:rsid w:val="003D7282"/>
    <w:rsid w:val="003E462D"/>
    <w:rsid w:val="003F0EB8"/>
    <w:rsid w:val="00410F49"/>
    <w:rsid w:val="00412E4A"/>
    <w:rsid w:val="00427F7B"/>
    <w:rsid w:val="0045717D"/>
    <w:rsid w:val="00461935"/>
    <w:rsid w:val="00466330"/>
    <w:rsid w:val="00472443"/>
    <w:rsid w:val="004B5A47"/>
    <w:rsid w:val="004C024E"/>
    <w:rsid w:val="004C0AB8"/>
    <w:rsid w:val="004D78A9"/>
    <w:rsid w:val="004E45B2"/>
    <w:rsid w:val="004F6D81"/>
    <w:rsid w:val="004F7FAD"/>
    <w:rsid w:val="00513850"/>
    <w:rsid w:val="0051553C"/>
    <w:rsid w:val="0055029B"/>
    <w:rsid w:val="0056531C"/>
    <w:rsid w:val="00585302"/>
    <w:rsid w:val="00592616"/>
    <w:rsid w:val="005A595F"/>
    <w:rsid w:val="005B5C4C"/>
    <w:rsid w:val="005C29A0"/>
    <w:rsid w:val="005E3059"/>
    <w:rsid w:val="006056B9"/>
    <w:rsid w:val="00651C56"/>
    <w:rsid w:val="00667445"/>
    <w:rsid w:val="00676053"/>
    <w:rsid w:val="00676085"/>
    <w:rsid w:val="00677D3A"/>
    <w:rsid w:val="006855D0"/>
    <w:rsid w:val="00687CA1"/>
    <w:rsid w:val="006A2111"/>
    <w:rsid w:val="006B0856"/>
    <w:rsid w:val="006B45A6"/>
    <w:rsid w:val="006D61FF"/>
    <w:rsid w:val="006E247C"/>
    <w:rsid w:val="006F0251"/>
    <w:rsid w:val="007074E4"/>
    <w:rsid w:val="007077B1"/>
    <w:rsid w:val="00717770"/>
    <w:rsid w:val="0074364A"/>
    <w:rsid w:val="00786088"/>
    <w:rsid w:val="00790C89"/>
    <w:rsid w:val="0079419B"/>
    <w:rsid w:val="00797AF0"/>
    <w:rsid w:val="007A2F4E"/>
    <w:rsid w:val="007B5517"/>
    <w:rsid w:val="007F1243"/>
    <w:rsid w:val="007F1D90"/>
    <w:rsid w:val="00827129"/>
    <w:rsid w:val="0084719E"/>
    <w:rsid w:val="00853F7B"/>
    <w:rsid w:val="00861AC7"/>
    <w:rsid w:val="008728E4"/>
    <w:rsid w:val="00877CA5"/>
    <w:rsid w:val="008954CF"/>
    <w:rsid w:val="008A0A2F"/>
    <w:rsid w:val="008A0E4F"/>
    <w:rsid w:val="008C1518"/>
    <w:rsid w:val="008F2B2C"/>
    <w:rsid w:val="0090631F"/>
    <w:rsid w:val="00920B73"/>
    <w:rsid w:val="00936F62"/>
    <w:rsid w:val="00945F4B"/>
    <w:rsid w:val="0099597F"/>
    <w:rsid w:val="009A77AE"/>
    <w:rsid w:val="009D165D"/>
    <w:rsid w:val="009D2EBE"/>
    <w:rsid w:val="009E7D79"/>
    <w:rsid w:val="00A45447"/>
    <w:rsid w:val="00A4771F"/>
    <w:rsid w:val="00A53B78"/>
    <w:rsid w:val="00A701CB"/>
    <w:rsid w:val="00A766BA"/>
    <w:rsid w:val="00AA6DB7"/>
    <w:rsid w:val="00AC25A5"/>
    <w:rsid w:val="00AE0185"/>
    <w:rsid w:val="00B01E98"/>
    <w:rsid w:val="00B206AB"/>
    <w:rsid w:val="00B751FA"/>
    <w:rsid w:val="00BC656B"/>
    <w:rsid w:val="00BD3CFD"/>
    <w:rsid w:val="00BE5001"/>
    <w:rsid w:val="00BF3388"/>
    <w:rsid w:val="00BF489C"/>
    <w:rsid w:val="00BF5EEC"/>
    <w:rsid w:val="00C065B1"/>
    <w:rsid w:val="00C1478E"/>
    <w:rsid w:val="00C151B6"/>
    <w:rsid w:val="00C37342"/>
    <w:rsid w:val="00C550A2"/>
    <w:rsid w:val="00C55AEA"/>
    <w:rsid w:val="00C608B1"/>
    <w:rsid w:val="00C613AC"/>
    <w:rsid w:val="00C67048"/>
    <w:rsid w:val="00C72150"/>
    <w:rsid w:val="00C92B56"/>
    <w:rsid w:val="00CC3763"/>
    <w:rsid w:val="00CD38B8"/>
    <w:rsid w:val="00CF5AD1"/>
    <w:rsid w:val="00CF732C"/>
    <w:rsid w:val="00D067EE"/>
    <w:rsid w:val="00D42031"/>
    <w:rsid w:val="00D57A2C"/>
    <w:rsid w:val="00D7621B"/>
    <w:rsid w:val="00DB2B04"/>
    <w:rsid w:val="00DB5392"/>
    <w:rsid w:val="00DC0487"/>
    <w:rsid w:val="00DE64CB"/>
    <w:rsid w:val="00DF4E13"/>
    <w:rsid w:val="00E4152C"/>
    <w:rsid w:val="00E510C1"/>
    <w:rsid w:val="00E70077"/>
    <w:rsid w:val="00E714EC"/>
    <w:rsid w:val="00E7591D"/>
    <w:rsid w:val="00EA5BC0"/>
    <w:rsid w:val="00ED355D"/>
    <w:rsid w:val="00EE1D1A"/>
    <w:rsid w:val="00F037D8"/>
    <w:rsid w:val="00F0679E"/>
    <w:rsid w:val="00F11851"/>
    <w:rsid w:val="00F12CCD"/>
    <w:rsid w:val="00F83E13"/>
    <w:rsid w:val="00F96C3E"/>
    <w:rsid w:val="00FA2119"/>
    <w:rsid w:val="00FA61D1"/>
    <w:rsid w:val="00FB7308"/>
    <w:rsid w:val="00FC5813"/>
    <w:rsid w:val="00FD3516"/>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34ADE"/>
  <w15:docId w15:val="{47779B89-8B87-4640-A373-660E96D3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keepLines/>
      <w:tabs>
        <w:tab w:val="left" w:pos="567"/>
      </w:tabs>
      <w:suppressAutoHyphens/>
    </w:pPr>
    <w:rPr>
      <w:rFonts w:ascii="Arial" w:hAnsi="Arial"/>
    </w:rPr>
  </w:style>
  <w:style w:type="paragraph" w:styleId="Kop1">
    <w:name w:val="heading 1"/>
    <w:basedOn w:val="Standaard"/>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qFormat/>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qFormat/>
    <w:pPr>
      <w:keepNext/>
      <w:numPr>
        <w:ilvl w:val="2"/>
        <w:numId w:val="1"/>
      </w:numPr>
      <w:spacing w:before="240" w:after="60"/>
      <w:ind w:hanging="851"/>
      <w:outlineLvl w:val="2"/>
    </w:pPr>
    <w:rPr>
      <w:i/>
      <w:sz w:val="24"/>
    </w:rPr>
  </w:style>
  <w:style w:type="paragraph" w:styleId="Kop4">
    <w:name w:val="heading 4"/>
    <w:basedOn w:val="Standaard"/>
    <w:next w:val="Tekstdocument1"/>
    <w:qFormat/>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qFormat/>
    <w:pPr>
      <w:numPr>
        <w:ilvl w:val="4"/>
        <w:numId w:val="1"/>
      </w:numPr>
      <w:spacing w:before="240" w:after="60"/>
      <w:outlineLvl w:val="4"/>
    </w:pPr>
    <w:rPr>
      <w:sz w:val="22"/>
    </w:rPr>
  </w:style>
  <w:style w:type="paragraph" w:styleId="Kop6">
    <w:name w:val="heading 6"/>
    <w:basedOn w:val="Standaard"/>
    <w:next w:val="Standaard"/>
    <w:qFormat/>
    <w:pPr>
      <w:numPr>
        <w:ilvl w:val="5"/>
        <w:numId w:val="1"/>
      </w:numPr>
      <w:spacing w:before="240" w:after="60"/>
      <w:outlineLvl w:val="5"/>
    </w:pPr>
    <w:rPr>
      <w:i/>
      <w:sz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Kop1"/>
    <w:next w:val="Tekstdocument1"/>
    <w:qFormat/>
    <w:pPr>
      <w:numPr>
        <w:ilvl w:val="7"/>
      </w:numPr>
      <w:outlineLvl w:val="7"/>
    </w:pPr>
  </w:style>
  <w:style w:type="paragraph" w:styleId="Kop9">
    <w:name w:val="heading 9"/>
    <w:basedOn w:val="Kop1"/>
    <w:next w:val="Tekstdocument1"/>
    <w:qFormat/>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document1">
    <w:name w:val="Tekst document 1"/>
    <w:basedOn w:val="Standaard"/>
    <w:pPr>
      <w:spacing w:before="60" w:after="60"/>
      <w:jc w:val="both"/>
    </w:pPr>
  </w:style>
  <w:style w:type="paragraph" w:styleId="Koptekst">
    <w:name w:val="header"/>
    <w:basedOn w:val="Standaard"/>
    <w:pPr>
      <w:pBdr>
        <w:bottom w:val="single" w:sz="6" w:space="1" w:color="auto"/>
      </w:pBdr>
      <w:tabs>
        <w:tab w:val="clear" w:pos="567"/>
        <w:tab w:val="center" w:pos="3969"/>
        <w:tab w:val="right" w:pos="8222"/>
      </w:tabs>
      <w:ind w:hanging="851"/>
    </w:pPr>
  </w:style>
  <w:style w:type="paragraph" w:customStyle="1" w:styleId="Koptekstlandscape">
    <w:name w:val="Koptekst landscape"/>
    <w:basedOn w:val="Koptekst"/>
    <w:pPr>
      <w:tabs>
        <w:tab w:val="clear" w:pos="3969"/>
        <w:tab w:val="clear" w:pos="8222"/>
        <w:tab w:val="right" w:pos="-2410"/>
        <w:tab w:val="center" w:pos="6521"/>
        <w:tab w:val="right" w:pos="13183"/>
      </w:tabs>
    </w:pPr>
  </w:style>
  <w:style w:type="paragraph" w:styleId="Lijst">
    <w:name w:val="List"/>
    <w:basedOn w:val="Standaard"/>
    <w:pPr>
      <w:tabs>
        <w:tab w:val="clear" w:pos="567"/>
        <w:tab w:val="left" w:pos="2835"/>
      </w:tabs>
      <w:ind w:left="284" w:hanging="284"/>
    </w:pPr>
  </w:style>
  <w:style w:type="paragraph" w:styleId="Lijstmetafbeeldingen">
    <w:name w:val="table of figures"/>
    <w:basedOn w:val="Standaard"/>
    <w:next w:val="Standaard"/>
    <w:semiHidden/>
    <w:pPr>
      <w:tabs>
        <w:tab w:val="clear" w:pos="567"/>
        <w:tab w:val="right" w:leader="dot" w:pos="8221"/>
      </w:tabs>
      <w:ind w:left="400" w:hanging="400"/>
    </w:pPr>
    <w:rPr>
      <w:rFonts w:ascii="Times New Roman" w:hAnsi="Times New Roman"/>
      <w:smallCaps/>
    </w:rPr>
  </w:style>
  <w:style w:type="paragraph" w:styleId="Lijstopsomteken">
    <w:name w:val="List Bullet"/>
    <w:basedOn w:val="Standaard"/>
    <w:pPr>
      <w:spacing w:before="20" w:after="20"/>
      <w:ind w:left="284" w:hanging="284"/>
      <w:jc w:val="both"/>
    </w:pPr>
  </w:style>
  <w:style w:type="paragraph" w:styleId="Macroteks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rPr>
  </w:style>
  <w:style w:type="character" w:styleId="Paginanummer">
    <w:name w:val="page number"/>
    <w:basedOn w:val="Standaardalinea-lettertype"/>
  </w:style>
  <w:style w:type="paragraph" w:styleId="Plattetekst">
    <w:name w:val="Body Text"/>
    <w:basedOn w:val="Standaard"/>
    <w:pPr>
      <w:spacing w:after="120"/>
    </w:pPr>
  </w:style>
  <w:style w:type="paragraph" w:customStyle="1" w:styleId="Subtitel">
    <w:name w:val="Subtitel"/>
    <w:basedOn w:val="Standaard"/>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Standaard"/>
    <w:pPr>
      <w:tabs>
        <w:tab w:val="clear" w:pos="567"/>
        <w:tab w:val="left" w:pos="284"/>
        <w:tab w:val="left" w:pos="1418"/>
      </w:tabs>
      <w:spacing w:before="20" w:after="20"/>
      <w:ind w:left="284" w:hanging="284"/>
      <w:jc w:val="both"/>
    </w:pPr>
  </w:style>
  <w:style w:type="paragraph" w:customStyle="1" w:styleId="Tekstoverzicht">
    <w:name w:val="Tekst_overzicht"/>
    <w:basedOn w:val="Standaard"/>
    <w:pPr>
      <w:tabs>
        <w:tab w:val="clear" w:pos="567"/>
        <w:tab w:val="left" w:pos="-2410"/>
        <w:tab w:val="left" w:pos="-2127"/>
      </w:tabs>
      <w:spacing w:before="60" w:after="60"/>
      <w:ind w:left="1134" w:hanging="1134"/>
      <w:jc w:val="both"/>
    </w:pPr>
  </w:style>
  <w:style w:type="paragraph" w:customStyle="1" w:styleId="Tip">
    <w:name w:val="Tip"/>
    <w:basedOn w:val="Standaard"/>
    <w:next w:val="Standaard"/>
    <w:pPr>
      <w:framePr w:hSpace="142" w:wrap="around" w:vAnchor="text" w:hAnchor="margin" w:x="-850" w:y="1"/>
      <w:spacing w:before="120" w:after="240"/>
    </w:pPr>
    <w:rPr>
      <w:b/>
    </w:rPr>
  </w:style>
  <w:style w:type="paragraph" w:styleId="Titel">
    <w:name w:val="Title"/>
    <w:basedOn w:val="Standaard"/>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Plattetekst"/>
    <w:next w:val="Standaard"/>
    <w:pPr>
      <w:spacing w:after="0"/>
    </w:pPr>
    <w:rPr>
      <w:i/>
      <w:vanish/>
    </w:rPr>
  </w:style>
  <w:style w:type="paragraph" w:styleId="Voettekst">
    <w:name w:val="footer"/>
    <w:basedOn w:val="Standaard"/>
    <w:pPr>
      <w:pBdr>
        <w:top w:val="single" w:sz="6" w:space="3" w:color="auto"/>
      </w:pBdr>
      <w:tabs>
        <w:tab w:val="clear" w:pos="567"/>
        <w:tab w:val="center" w:pos="3969"/>
        <w:tab w:val="right" w:pos="8222"/>
      </w:tabs>
      <w:ind w:hanging="851"/>
    </w:pPr>
  </w:style>
  <w:style w:type="paragraph" w:customStyle="1" w:styleId="Voettekstlandscape">
    <w:name w:val="Voettekst landscape"/>
    <w:basedOn w:val="Voettekst"/>
    <w:pPr>
      <w:tabs>
        <w:tab w:val="clear" w:pos="3969"/>
        <w:tab w:val="clear" w:pos="8222"/>
        <w:tab w:val="center" w:pos="6521"/>
        <w:tab w:val="right" w:pos="13183"/>
      </w:tabs>
    </w:pPr>
  </w:style>
  <w:style w:type="paragraph" w:customStyle="1" w:styleId="Vraag">
    <w:name w:val="Vraag"/>
    <w:basedOn w:val="Standaard"/>
    <w:next w:val="Vraagtoelichting"/>
    <w:pPr>
      <w:spacing w:before="240"/>
      <w:ind w:hanging="567"/>
    </w:pPr>
  </w:style>
  <w:style w:type="paragraph" w:customStyle="1" w:styleId="Vraagtoelichting">
    <w:name w:val="Vraag toelichting"/>
    <w:basedOn w:val="Standaard"/>
    <w:next w:val="Standaard"/>
    <w:pPr>
      <w:tabs>
        <w:tab w:val="clear" w:pos="567"/>
      </w:tabs>
      <w:spacing w:before="60"/>
      <w:ind w:left="284" w:right="284"/>
    </w:pPr>
    <w:rPr>
      <w:sz w:val="16"/>
    </w:rPr>
  </w:style>
  <w:style w:type="paragraph" w:customStyle="1" w:styleId="Zeergroot">
    <w:name w:val="Zeer groot"/>
    <w:basedOn w:val="Standaard"/>
    <w:next w:val="Standaard"/>
    <w:pPr>
      <w:spacing w:before="120" w:after="60"/>
    </w:pPr>
    <w:rPr>
      <w:b/>
      <w:sz w:val="30"/>
    </w:rPr>
  </w:style>
  <w:style w:type="paragraph" w:styleId="Bijschrift">
    <w:name w:val="caption"/>
    <w:basedOn w:val="Standaard"/>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Standaard"/>
    <w:pPr>
      <w:tabs>
        <w:tab w:val="clear" w:pos="567"/>
        <w:tab w:val="left" w:pos="1701"/>
        <w:tab w:val="left" w:pos="3969"/>
      </w:tabs>
      <w:spacing w:before="60" w:after="60"/>
      <w:ind w:left="1701" w:hanging="1701"/>
    </w:pPr>
  </w:style>
  <w:style w:type="paragraph" w:customStyle="1" w:styleId="Extragroot">
    <w:name w:val="Extra groot"/>
    <w:basedOn w:val="Standaard"/>
    <w:next w:val="Standaard"/>
    <w:pPr>
      <w:spacing w:before="180" w:after="120"/>
    </w:pPr>
    <w:rPr>
      <w:b/>
      <w:sz w:val="40"/>
    </w:rPr>
  </w:style>
  <w:style w:type="paragraph" w:customStyle="1" w:styleId="Grafisch">
    <w:name w:val="Grafisch"/>
    <w:basedOn w:val="Standaard"/>
    <w:next w:val="Standaard"/>
    <w:pPr>
      <w:spacing w:before="120"/>
      <w:ind w:left="-851"/>
    </w:pPr>
  </w:style>
  <w:style w:type="paragraph" w:customStyle="1" w:styleId="Groot">
    <w:name w:val="Groot"/>
    <w:basedOn w:val="Standaard"/>
    <w:next w:val="Standaard"/>
    <w:rPr>
      <w:sz w:val="24"/>
    </w:rPr>
  </w:style>
  <w:style w:type="paragraph" w:customStyle="1" w:styleId="Heelklein">
    <w:name w:val="Heel klein"/>
    <w:basedOn w:val="Standaard"/>
    <w:next w:val="Standaard"/>
    <w:rPr>
      <w:sz w:val="12"/>
    </w:rPr>
  </w:style>
  <w:style w:type="paragraph" w:styleId="Index1">
    <w:name w:val="index 1"/>
    <w:basedOn w:val="Standaard"/>
    <w:next w:val="Standaard"/>
    <w:semiHidden/>
    <w:pPr>
      <w:tabs>
        <w:tab w:val="clear" w:pos="567"/>
        <w:tab w:val="right" w:leader="hyphen" w:pos="2260"/>
      </w:tabs>
      <w:ind w:left="200" w:hanging="200"/>
    </w:pPr>
    <w:rPr>
      <w:rFonts w:ascii="Times New Roman" w:hAnsi="Times New Roman"/>
    </w:rPr>
  </w:style>
  <w:style w:type="paragraph" w:styleId="Index2">
    <w:name w:val="index 2"/>
    <w:basedOn w:val="Standaard"/>
    <w:next w:val="Standaard"/>
    <w:semiHidden/>
    <w:pPr>
      <w:tabs>
        <w:tab w:val="clear" w:pos="567"/>
        <w:tab w:val="right" w:leader="hyphen" w:pos="2260"/>
      </w:tabs>
      <w:ind w:left="400" w:hanging="200"/>
    </w:pPr>
    <w:rPr>
      <w:rFonts w:ascii="Times New Roman" w:hAnsi="Times New Roman"/>
    </w:rPr>
  </w:style>
  <w:style w:type="paragraph" w:styleId="Index3">
    <w:name w:val="index 3"/>
    <w:basedOn w:val="Standaard"/>
    <w:next w:val="Standaard"/>
    <w:semiHidden/>
    <w:pPr>
      <w:tabs>
        <w:tab w:val="clear" w:pos="567"/>
        <w:tab w:val="right" w:leader="hyphen" w:pos="2260"/>
      </w:tabs>
      <w:ind w:left="600" w:hanging="200"/>
    </w:pPr>
    <w:rPr>
      <w:rFonts w:ascii="Times New Roman" w:hAnsi="Times New Roman"/>
    </w:rPr>
  </w:style>
  <w:style w:type="paragraph" w:styleId="Indexkop">
    <w:name w:val="index heading"/>
    <w:basedOn w:val="Standaard"/>
    <w:next w:val="Index1"/>
    <w:semiHidden/>
    <w:pPr>
      <w:tabs>
        <w:tab w:val="clear" w:pos="567"/>
        <w:tab w:val="right" w:leader="dot" w:pos="2260"/>
      </w:tabs>
      <w:spacing w:before="120" w:after="120"/>
    </w:pPr>
    <w:rPr>
      <w:rFonts w:ascii="Times New Roman" w:hAnsi="Times New Roman"/>
      <w:b/>
      <w:i/>
    </w:rPr>
  </w:style>
  <w:style w:type="paragraph" w:styleId="Inhopg1">
    <w:name w:val="toc 1"/>
    <w:basedOn w:val="Standaard"/>
    <w:next w:val="Standaard"/>
    <w:uiPriority w:val="39"/>
    <w:pPr>
      <w:tabs>
        <w:tab w:val="clear" w:pos="567"/>
        <w:tab w:val="right" w:leader="dot" w:pos="8221"/>
      </w:tabs>
      <w:spacing w:before="120" w:after="120"/>
    </w:pPr>
    <w:rPr>
      <w:b/>
      <w:caps/>
    </w:rPr>
  </w:style>
  <w:style w:type="paragraph" w:styleId="Inhopg2">
    <w:name w:val="toc 2"/>
    <w:basedOn w:val="Standaard"/>
    <w:next w:val="Standaard"/>
    <w:uiPriority w:val="39"/>
    <w:pPr>
      <w:tabs>
        <w:tab w:val="clear" w:pos="567"/>
        <w:tab w:val="right" w:leader="dot" w:pos="8221"/>
      </w:tabs>
    </w:pPr>
    <w:rPr>
      <w:smallCaps/>
      <w:noProof/>
    </w:rPr>
  </w:style>
  <w:style w:type="paragraph" w:styleId="Inhopg3">
    <w:name w:val="toc 3"/>
    <w:basedOn w:val="Standaard"/>
    <w:next w:val="Standaard"/>
    <w:uiPriority w:val="39"/>
    <w:pPr>
      <w:tabs>
        <w:tab w:val="clear" w:pos="567"/>
        <w:tab w:val="right" w:leader="dot" w:pos="8221"/>
      </w:tabs>
      <w:ind w:left="200"/>
    </w:pPr>
    <w:rPr>
      <w:i/>
      <w:noProof/>
    </w:rPr>
  </w:style>
  <w:style w:type="paragraph" w:styleId="Inhopg4">
    <w:name w:val="toc 4"/>
    <w:basedOn w:val="Standaard"/>
    <w:next w:val="Standaard"/>
    <w:semiHidden/>
    <w:pPr>
      <w:tabs>
        <w:tab w:val="clear" w:pos="567"/>
        <w:tab w:val="right" w:leader="dot" w:pos="8221"/>
      </w:tabs>
      <w:ind w:left="400"/>
    </w:pPr>
    <w:rPr>
      <w:rFonts w:ascii="Times New Roman" w:hAnsi="Times New Roman"/>
      <w:sz w:val="18"/>
    </w:rPr>
  </w:style>
  <w:style w:type="paragraph" w:customStyle="1" w:styleId="kader">
    <w:name w:val="kader"/>
    <w:basedOn w:val="Standaard"/>
    <w:next w:val="Standaard"/>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Standaard"/>
    <w:next w:val="Standaard"/>
    <w:rPr>
      <w:sz w:val="16"/>
    </w:rPr>
  </w:style>
  <w:style w:type="paragraph" w:customStyle="1" w:styleId="Titelblok">
    <w:name w:val="Titel blok"/>
    <w:basedOn w:val="Standaard"/>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Kop1"/>
    <w:next w:val="Standaard"/>
    <w:pPr>
      <w:ind w:firstLine="0"/>
      <w:outlineLvl w:val="9"/>
    </w:pPr>
  </w:style>
  <w:style w:type="paragraph" w:styleId="Eindnoottekst">
    <w:name w:val="endnote text"/>
    <w:basedOn w:val="Standaard"/>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Standaard"/>
    <w:next w:val="Bronvermeldingeerste"/>
    <w:pPr>
      <w:tabs>
        <w:tab w:val="clear" w:pos="567"/>
      </w:tabs>
      <w:spacing w:after="60"/>
      <w:ind w:left="1701"/>
    </w:pPr>
  </w:style>
  <w:style w:type="paragraph" w:customStyle="1" w:styleId="Bronvermeldingeerste">
    <w:name w:val="Bronvermelding eerste"/>
    <w:basedOn w:val="Standaard"/>
    <w:next w:val="Bronvermelding"/>
    <w:pPr>
      <w:tabs>
        <w:tab w:val="clear" w:pos="567"/>
        <w:tab w:val="left" w:pos="-2127"/>
      </w:tabs>
      <w:spacing w:before="60"/>
      <w:ind w:left="1701" w:hanging="1701"/>
    </w:pPr>
  </w:style>
  <w:style w:type="paragraph" w:styleId="Bronvermelding">
    <w:name w:val="table of authorities"/>
    <w:basedOn w:val="Standaard"/>
    <w:next w:val="Bronvermeldinglaatste"/>
    <w:semiHidden/>
    <w:pPr>
      <w:tabs>
        <w:tab w:val="clear" w:pos="567"/>
        <w:tab w:val="right" w:leader="dot" w:pos="8221"/>
      </w:tabs>
      <w:ind w:left="1701"/>
    </w:pPr>
  </w:style>
  <w:style w:type="paragraph" w:customStyle="1" w:styleId="Ondertitel1">
    <w:name w:val="Ondertitel1"/>
    <w:basedOn w:val="Standaard"/>
    <w:next w:val="Subtitel"/>
    <w:pPr>
      <w:spacing w:before="400" w:after="120"/>
      <w:jc w:val="center"/>
    </w:pPr>
    <w:rPr>
      <w:sz w:val="40"/>
    </w:rPr>
  </w:style>
  <w:style w:type="paragraph" w:styleId="Inhopg5">
    <w:name w:val="toc 5"/>
    <w:basedOn w:val="Standaard"/>
    <w:next w:val="Standaard"/>
    <w:semiHidden/>
    <w:pPr>
      <w:tabs>
        <w:tab w:val="clear" w:pos="567"/>
        <w:tab w:val="right" w:leader="dot" w:pos="8221"/>
      </w:tabs>
      <w:ind w:left="800"/>
    </w:pPr>
  </w:style>
  <w:style w:type="paragraph" w:styleId="Inhopg6">
    <w:name w:val="toc 6"/>
    <w:basedOn w:val="Standaard"/>
    <w:next w:val="Standaard"/>
    <w:semiHidden/>
    <w:pPr>
      <w:tabs>
        <w:tab w:val="clear" w:pos="567"/>
        <w:tab w:val="right" w:leader="dot" w:pos="8221"/>
      </w:tabs>
      <w:ind w:left="1000"/>
    </w:pPr>
  </w:style>
  <w:style w:type="paragraph" w:styleId="Inhopg7">
    <w:name w:val="toc 7"/>
    <w:basedOn w:val="Standaard"/>
    <w:next w:val="Standaard"/>
    <w:semiHidden/>
    <w:pPr>
      <w:tabs>
        <w:tab w:val="clear" w:pos="567"/>
        <w:tab w:val="right" w:leader="dot" w:pos="8221"/>
      </w:tabs>
      <w:ind w:left="1200"/>
    </w:pPr>
  </w:style>
  <w:style w:type="paragraph" w:styleId="Inhopg8">
    <w:name w:val="toc 8"/>
    <w:basedOn w:val="Standaard"/>
    <w:next w:val="Standaard"/>
    <w:semiHidden/>
    <w:pPr>
      <w:tabs>
        <w:tab w:val="clear" w:pos="567"/>
        <w:tab w:val="right" w:leader="dot" w:pos="8221"/>
      </w:tabs>
      <w:ind w:left="1400"/>
    </w:pPr>
  </w:style>
  <w:style w:type="paragraph" w:styleId="Inhopg9">
    <w:name w:val="toc 9"/>
    <w:basedOn w:val="Standaard"/>
    <w:next w:val="Standaard"/>
    <w:semiHidden/>
    <w:pPr>
      <w:tabs>
        <w:tab w:val="clear" w:pos="567"/>
        <w:tab w:val="right" w:leader="dot" w:pos="8221"/>
      </w:tabs>
      <w:ind w:left="1600"/>
    </w:pPr>
  </w:style>
  <w:style w:type="paragraph" w:customStyle="1" w:styleId="Tabel">
    <w:name w:val="Tabel"/>
    <w:basedOn w:val="Standaard"/>
    <w:next w:val="Standaard"/>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Voetnoottekst">
    <w:name w:val="footnote text"/>
    <w:basedOn w:val="Standaard"/>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Standaard"/>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Voetnootmarkering">
    <w:name w:val="footnote reference"/>
    <w:semiHidden/>
    <w:rsid w:val="00AC25A5"/>
    <w:rPr>
      <w:vertAlign w:val="superscript"/>
    </w:rPr>
  </w:style>
  <w:style w:type="character" w:styleId="Verwijzingopmerking">
    <w:name w:val="annotation reference"/>
    <w:basedOn w:val="Standaardalinea-lettertype"/>
    <w:semiHidden/>
    <w:unhideWhenUsed/>
    <w:rsid w:val="00461935"/>
    <w:rPr>
      <w:sz w:val="16"/>
      <w:szCs w:val="16"/>
    </w:rPr>
  </w:style>
  <w:style w:type="paragraph" w:styleId="Tekstopmerking">
    <w:name w:val="annotation text"/>
    <w:basedOn w:val="Standaard"/>
    <w:link w:val="TekstopmerkingChar"/>
    <w:semiHidden/>
    <w:unhideWhenUsed/>
    <w:rsid w:val="00461935"/>
  </w:style>
  <w:style w:type="character" w:customStyle="1" w:styleId="TekstopmerkingChar">
    <w:name w:val="Tekst opmerking Char"/>
    <w:basedOn w:val="Standaardalinea-lettertype"/>
    <w:link w:val="Tekstopmerking"/>
    <w:semiHidden/>
    <w:rsid w:val="00461935"/>
    <w:rPr>
      <w:rFonts w:ascii="Arial" w:hAnsi="Arial"/>
    </w:rPr>
  </w:style>
  <w:style w:type="paragraph" w:styleId="Onderwerpvanopmerking">
    <w:name w:val="annotation subject"/>
    <w:basedOn w:val="Tekstopmerking"/>
    <w:next w:val="Tekstopmerking"/>
    <w:link w:val="OnderwerpvanopmerkingChar"/>
    <w:semiHidden/>
    <w:unhideWhenUsed/>
    <w:rsid w:val="00461935"/>
    <w:rPr>
      <w:b/>
      <w:bCs/>
    </w:rPr>
  </w:style>
  <w:style w:type="character" w:customStyle="1" w:styleId="OnderwerpvanopmerkingChar">
    <w:name w:val="Onderwerp van opmerking Char"/>
    <w:basedOn w:val="TekstopmerkingChar"/>
    <w:link w:val="Onderwerpvanopmerking"/>
    <w:semiHidden/>
    <w:rsid w:val="00461935"/>
    <w:rPr>
      <w:rFonts w:ascii="Arial" w:hAnsi="Arial"/>
      <w:b/>
      <w:bCs/>
    </w:rPr>
  </w:style>
  <w:style w:type="paragraph" w:styleId="Ballontekst">
    <w:name w:val="Balloon Text"/>
    <w:basedOn w:val="Standaard"/>
    <w:link w:val="BallontekstChar"/>
    <w:semiHidden/>
    <w:unhideWhenUsed/>
    <w:rsid w:val="00461935"/>
    <w:rPr>
      <w:rFonts w:ascii="Segoe UI" w:hAnsi="Segoe UI" w:cs="Segoe UI"/>
      <w:sz w:val="18"/>
      <w:szCs w:val="18"/>
    </w:rPr>
  </w:style>
  <w:style w:type="character" w:customStyle="1" w:styleId="BallontekstChar">
    <w:name w:val="Ballontekst Char"/>
    <w:basedOn w:val="Standaardalinea-lettertype"/>
    <w:link w:val="Ballontekst"/>
    <w:semiHidden/>
    <w:rsid w:val="00461935"/>
    <w:rPr>
      <w:rFonts w:ascii="Segoe UI" w:hAnsi="Segoe UI" w:cs="Segoe UI"/>
      <w:sz w:val="18"/>
      <w:szCs w:val="18"/>
    </w:rPr>
  </w:style>
  <w:style w:type="table" w:styleId="Tabelraster">
    <w:name w:val="Table Grid"/>
    <w:basedOn w:val="Standaardtabel"/>
    <w:rsid w:val="00685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ECB8-D7ED-43B3-8829-08FC3500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Plan van Aanpak.dot</Template>
  <TotalTime>108</TotalTime>
  <Pages>15</Pages>
  <Words>1914</Words>
  <Characters>10528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Plan van Aanpak</vt:lpstr>
    </vt:vector>
  </TitlesOfParts>
  <Company>Consortium Beroeps Onderwijs</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van Dijk, Robin</cp:lastModifiedBy>
  <cp:revision>55</cp:revision>
  <cp:lastPrinted>1996-10-21T12:17:00Z</cp:lastPrinted>
  <dcterms:created xsi:type="dcterms:W3CDTF">2018-03-15T08:39:00Z</dcterms:created>
  <dcterms:modified xsi:type="dcterms:W3CDTF">2018-03-22T08:56:00Z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